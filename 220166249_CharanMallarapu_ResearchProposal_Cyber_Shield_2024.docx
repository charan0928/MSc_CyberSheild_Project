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B7DB" w14:textId="3062B115" w:rsidR="00146AA7" w:rsidRPr="007200CA" w:rsidRDefault="00146AA7" w:rsidP="00AE0605">
      <w:pPr>
        <w:spacing w:after="0"/>
        <w:rPr>
          <w:rFonts w:ascii="Times New Roman" w:hAnsi="Times New Roman" w:cs="Times New Roman"/>
          <w:b/>
        </w:rPr>
      </w:pPr>
      <w:r w:rsidRPr="007200CA">
        <w:rPr>
          <w:rFonts w:ascii="Times New Roman" w:hAnsi="Times New Roman" w:cs="Times New Roman"/>
          <w:b/>
          <w:noProof/>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Pr="007200CA" w:rsidRDefault="00146AA7" w:rsidP="00AE0605">
      <w:pPr>
        <w:spacing w:after="0"/>
        <w:rPr>
          <w:rFonts w:ascii="Times New Roman" w:hAnsi="Times New Roman" w:cs="Times New Roman"/>
          <w:b/>
        </w:rPr>
      </w:pPr>
    </w:p>
    <w:p w14:paraId="38C2FB51"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72611B66"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4262A786" w14:textId="2B302DFD" w:rsidR="00146AA7" w:rsidRPr="007200CA" w:rsidRDefault="00146AA7" w:rsidP="006E33EE">
      <w:pPr>
        <w:pStyle w:val="paragraph"/>
        <w:spacing w:before="0" w:beforeAutospacing="0" w:after="0" w:afterAutospacing="0"/>
        <w:jc w:val="center"/>
        <w:textAlignment w:val="baseline"/>
        <w:rPr>
          <w:rStyle w:val="normaltextrun"/>
          <w:b/>
          <w:bCs/>
          <w:sz w:val="28"/>
          <w:szCs w:val="28"/>
          <w:u w:val="single"/>
        </w:rPr>
      </w:pPr>
      <w:r w:rsidRPr="007200CA">
        <w:rPr>
          <w:rStyle w:val="normaltextrun"/>
          <w:b/>
          <w:bCs/>
          <w:sz w:val="28"/>
          <w:szCs w:val="28"/>
          <w:u w:val="single"/>
        </w:rPr>
        <w:t>Dissertation Proposal Form</w:t>
      </w:r>
    </w:p>
    <w:p w14:paraId="76AD7BB0" w14:textId="786EFB48" w:rsidR="005A0F34" w:rsidRPr="007200CA" w:rsidRDefault="005A0F34" w:rsidP="006E33EE">
      <w:pPr>
        <w:pStyle w:val="paragraph"/>
        <w:spacing w:before="0" w:beforeAutospacing="0" w:after="0" w:afterAutospacing="0"/>
        <w:jc w:val="center"/>
        <w:textAlignment w:val="baseline"/>
        <w:rPr>
          <w:rStyle w:val="normaltextrun"/>
          <w:b/>
          <w:bCs/>
          <w:sz w:val="28"/>
          <w:szCs w:val="28"/>
          <w:u w:val="single"/>
        </w:rPr>
      </w:pPr>
    </w:p>
    <w:p w14:paraId="50F5205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5985E76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7AFDDC60" w14:textId="649F8887" w:rsidR="005A0F34" w:rsidRPr="007200CA" w:rsidRDefault="005A0F34" w:rsidP="005A0F34">
      <w:pPr>
        <w:pStyle w:val="paragraph"/>
        <w:spacing w:before="0" w:beforeAutospacing="0" w:after="0" w:afterAutospacing="0"/>
        <w:textAlignment w:val="baseline"/>
        <w:rPr>
          <w:rStyle w:val="normaltextrun"/>
          <w:b/>
          <w:bCs/>
          <w:sz w:val="28"/>
          <w:szCs w:val="28"/>
        </w:rPr>
      </w:pPr>
    </w:p>
    <w:p w14:paraId="5745A08C" w14:textId="7E7D1D2C" w:rsidR="005A0F34" w:rsidRPr="007200CA" w:rsidRDefault="54A21942" w:rsidP="54A21942">
      <w:pPr>
        <w:pStyle w:val="paragraph"/>
        <w:spacing w:before="0" w:beforeAutospacing="0" w:after="0" w:afterAutospacing="0"/>
        <w:textAlignment w:val="baseline"/>
        <w:rPr>
          <w:rStyle w:val="normaltextrun"/>
          <w:b/>
          <w:bCs/>
          <w:sz w:val="28"/>
          <w:szCs w:val="28"/>
          <w:u w:val="single"/>
        </w:rPr>
      </w:pPr>
      <w:r w:rsidRPr="54A21942">
        <w:rPr>
          <w:rStyle w:val="normaltextrun"/>
          <w:b/>
          <w:bCs/>
          <w:sz w:val="28"/>
          <w:szCs w:val="28"/>
        </w:rPr>
        <w:t xml:space="preserve">Date of Submission: </w:t>
      </w:r>
    </w:p>
    <w:p w14:paraId="5F57EAAC" w14:textId="4AD2BCEC" w:rsidR="005A0F34" w:rsidRPr="007200CA" w:rsidRDefault="005A0F34" w:rsidP="005A0F34">
      <w:pPr>
        <w:pStyle w:val="paragraph"/>
        <w:spacing w:before="0" w:beforeAutospacing="0" w:after="0" w:afterAutospacing="0"/>
        <w:textAlignment w:val="baseline"/>
        <w:rPr>
          <w:rStyle w:val="normaltextrun"/>
          <w:b/>
          <w:bCs/>
          <w:sz w:val="28"/>
          <w:szCs w:val="28"/>
        </w:rPr>
      </w:pPr>
    </w:p>
    <w:p w14:paraId="11A68DEB" w14:textId="3D9F1E3A" w:rsidR="005A0F34" w:rsidRPr="007200CA" w:rsidRDefault="005A0F34" w:rsidP="005A0F34">
      <w:pPr>
        <w:pStyle w:val="paragraph"/>
        <w:spacing w:before="0" w:beforeAutospacing="0" w:after="0" w:afterAutospacing="0"/>
        <w:textAlignment w:val="baseline"/>
        <w:rPr>
          <w:rStyle w:val="normaltextrun"/>
          <w:b/>
          <w:bCs/>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102"/>
      </w:tblGrid>
      <w:tr w:rsidR="005A0F34" w:rsidRPr="007200CA" w14:paraId="452DC92F" w14:textId="77777777" w:rsidTr="0003101D">
        <w:trPr>
          <w:trHeight w:val="890"/>
        </w:trPr>
        <w:tc>
          <w:tcPr>
            <w:tcW w:w="3794" w:type="dxa"/>
            <w:shd w:val="clear" w:color="auto" w:fill="BFBFBF"/>
          </w:tcPr>
          <w:p w14:paraId="6284E174" w14:textId="77777777" w:rsidR="005A0F34" w:rsidRPr="007200CA" w:rsidRDefault="005A0F34" w:rsidP="001D7017">
            <w:pPr>
              <w:pStyle w:val="TableParagraph"/>
              <w:spacing w:before="60"/>
              <w:ind w:left="110"/>
              <w:rPr>
                <w:b/>
                <w:sz w:val="32"/>
                <w:szCs w:val="36"/>
              </w:rPr>
            </w:pPr>
            <w:r w:rsidRPr="007200CA">
              <w:rPr>
                <w:b/>
                <w:sz w:val="32"/>
                <w:szCs w:val="36"/>
              </w:rPr>
              <w:t>Name</w:t>
            </w:r>
          </w:p>
        </w:tc>
        <w:tc>
          <w:tcPr>
            <w:tcW w:w="5102" w:type="dxa"/>
          </w:tcPr>
          <w:p w14:paraId="1EC9F7A2" w14:textId="6A91DF0F" w:rsidR="005A0F34" w:rsidRPr="007200CA" w:rsidRDefault="00E15AB9" w:rsidP="001D7017">
            <w:pPr>
              <w:pStyle w:val="TableParagraph"/>
              <w:rPr>
                <w:sz w:val="32"/>
                <w:szCs w:val="36"/>
              </w:rPr>
            </w:pPr>
            <w:r w:rsidRPr="007200CA">
              <w:rPr>
                <w:sz w:val="32"/>
                <w:szCs w:val="36"/>
              </w:rPr>
              <w:t xml:space="preserve">Charan Kumar Naidu </w:t>
            </w:r>
            <w:proofErr w:type="spellStart"/>
            <w:r w:rsidRPr="007200CA">
              <w:rPr>
                <w:sz w:val="32"/>
                <w:szCs w:val="36"/>
              </w:rPr>
              <w:t>Mallarapu</w:t>
            </w:r>
            <w:proofErr w:type="spellEnd"/>
          </w:p>
        </w:tc>
      </w:tr>
      <w:tr w:rsidR="005A0F34" w:rsidRPr="007200CA" w14:paraId="33F66BFA" w14:textId="77777777" w:rsidTr="0003101D">
        <w:trPr>
          <w:trHeight w:val="844"/>
        </w:trPr>
        <w:tc>
          <w:tcPr>
            <w:tcW w:w="3794" w:type="dxa"/>
            <w:shd w:val="clear" w:color="auto" w:fill="BFBFBF"/>
          </w:tcPr>
          <w:p w14:paraId="088BE6EB" w14:textId="7A11DCAC" w:rsidR="005A0F34" w:rsidRPr="007200CA" w:rsidRDefault="005A0F34" w:rsidP="001D7017">
            <w:pPr>
              <w:pStyle w:val="TableParagraph"/>
              <w:spacing w:before="60"/>
              <w:ind w:left="110"/>
              <w:rPr>
                <w:b/>
                <w:sz w:val="32"/>
                <w:szCs w:val="36"/>
              </w:rPr>
            </w:pPr>
            <w:r w:rsidRPr="007200CA">
              <w:rPr>
                <w:b/>
                <w:sz w:val="32"/>
                <w:szCs w:val="36"/>
              </w:rPr>
              <w:t>Student Id</w:t>
            </w:r>
          </w:p>
        </w:tc>
        <w:tc>
          <w:tcPr>
            <w:tcW w:w="5102" w:type="dxa"/>
          </w:tcPr>
          <w:p w14:paraId="7A268CD9" w14:textId="4659927B" w:rsidR="005A0F34" w:rsidRPr="007200CA" w:rsidRDefault="00E15AB9" w:rsidP="001D7017">
            <w:pPr>
              <w:pStyle w:val="TableParagraph"/>
              <w:rPr>
                <w:sz w:val="32"/>
                <w:szCs w:val="36"/>
              </w:rPr>
            </w:pPr>
            <w:r w:rsidRPr="007200CA">
              <w:rPr>
                <w:sz w:val="32"/>
                <w:szCs w:val="36"/>
              </w:rPr>
              <w:t>220166249</w:t>
            </w:r>
          </w:p>
        </w:tc>
      </w:tr>
      <w:tr w:rsidR="005A0F34" w:rsidRPr="007200CA" w14:paraId="0C035046" w14:textId="77777777" w:rsidTr="0003101D">
        <w:trPr>
          <w:trHeight w:val="842"/>
        </w:trPr>
        <w:tc>
          <w:tcPr>
            <w:tcW w:w="3794" w:type="dxa"/>
            <w:shd w:val="clear" w:color="auto" w:fill="BFBFBF"/>
          </w:tcPr>
          <w:p w14:paraId="0F991523" w14:textId="7227C087" w:rsidR="005A0F34" w:rsidRPr="007200CA" w:rsidRDefault="005A0F34" w:rsidP="001D7017">
            <w:pPr>
              <w:pStyle w:val="TableParagraph"/>
              <w:spacing w:before="60"/>
              <w:ind w:left="110"/>
              <w:rPr>
                <w:b/>
                <w:sz w:val="32"/>
                <w:szCs w:val="36"/>
              </w:rPr>
            </w:pPr>
            <w:r w:rsidRPr="007200CA">
              <w:rPr>
                <w:b/>
                <w:sz w:val="32"/>
                <w:szCs w:val="36"/>
              </w:rPr>
              <w:t>Module Code</w:t>
            </w:r>
          </w:p>
        </w:tc>
        <w:tc>
          <w:tcPr>
            <w:tcW w:w="5102" w:type="dxa"/>
          </w:tcPr>
          <w:p w14:paraId="7ECCA5D8" w14:textId="715799D1" w:rsidR="005A0F34" w:rsidRPr="007200CA" w:rsidRDefault="00E15AB9" w:rsidP="001D7017">
            <w:pPr>
              <w:pStyle w:val="TableParagraph"/>
              <w:rPr>
                <w:sz w:val="32"/>
                <w:szCs w:val="36"/>
              </w:rPr>
            </w:pPr>
            <w:r w:rsidRPr="007200CA">
              <w:rPr>
                <w:sz w:val="32"/>
                <w:szCs w:val="36"/>
              </w:rPr>
              <w:t>COM7042M</w:t>
            </w:r>
          </w:p>
        </w:tc>
      </w:tr>
      <w:tr w:rsidR="0003101D" w:rsidRPr="007200CA" w14:paraId="2D95D8CC" w14:textId="77777777" w:rsidTr="0003101D">
        <w:trPr>
          <w:trHeight w:val="840"/>
        </w:trPr>
        <w:tc>
          <w:tcPr>
            <w:tcW w:w="3794" w:type="dxa"/>
            <w:shd w:val="clear" w:color="auto" w:fill="BFBFBF"/>
          </w:tcPr>
          <w:p w14:paraId="23B6B1EF" w14:textId="3EFC0379" w:rsidR="0003101D" w:rsidRPr="007200CA" w:rsidRDefault="0003101D" w:rsidP="001D7017">
            <w:pPr>
              <w:pStyle w:val="TableParagraph"/>
              <w:spacing w:before="60"/>
              <w:ind w:left="110"/>
              <w:rPr>
                <w:b/>
                <w:sz w:val="32"/>
                <w:szCs w:val="36"/>
              </w:rPr>
            </w:pPr>
            <w:r w:rsidRPr="007200CA">
              <w:rPr>
                <w:b/>
                <w:sz w:val="32"/>
                <w:szCs w:val="36"/>
              </w:rPr>
              <w:t>Project Title</w:t>
            </w:r>
          </w:p>
        </w:tc>
        <w:tc>
          <w:tcPr>
            <w:tcW w:w="5102" w:type="dxa"/>
          </w:tcPr>
          <w:p w14:paraId="35E2498E" w14:textId="55A33133" w:rsidR="00FD52CD" w:rsidRDefault="0009312D" w:rsidP="009A1A76">
            <w:pPr>
              <w:pStyle w:val="TableParagraph"/>
              <w:rPr>
                <w:sz w:val="32"/>
                <w:szCs w:val="32"/>
              </w:rPr>
            </w:pPr>
            <w:proofErr w:type="spellStart"/>
            <w:r w:rsidRPr="0009312D">
              <w:rPr>
                <w:sz w:val="32"/>
                <w:szCs w:val="32"/>
              </w:rPr>
              <w:t>CyberShield</w:t>
            </w:r>
            <w:proofErr w:type="spellEnd"/>
            <w:r w:rsidRPr="0009312D">
              <w:rPr>
                <w:sz w:val="32"/>
                <w:szCs w:val="32"/>
              </w:rPr>
              <w:t>: Fortifying Betting</w:t>
            </w:r>
            <w:r w:rsidR="009A1A76">
              <w:rPr>
                <w:sz w:val="32"/>
                <w:szCs w:val="32"/>
              </w:rPr>
              <w:t xml:space="preserve"> </w:t>
            </w:r>
            <w:r w:rsidRPr="0009312D">
              <w:rPr>
                <w:sz w:val="32"/>
                <w:szCs w:val="32"/>
              </w:rPr>
              <w:t>Security Through IDS &amp; ELK Integration</w:t>
            </w:r>
          </w:p>
          <w:p w14:paraId="5A0B3706" w14:textId="77777777" w:rsidR="00FD52CD" w:rsidRDefault="00FD52CD" w:rsidP="001D7017">
            <w:pPr>
              <w:pStyle w:val="TableParagraph"/>
              <w:rPr>
                <w:sz w:val="32"/>
                <w:szCs w:val="32"/>
              </w:rPr>
            </w:pPr>
          </w:p>
          <w:p w14:paraId="32D4ED06" w14:textId="1952D2BD" w:rsidR="00523BA2" w:rsidRPr="00570FFF" w:rsidRDefault="00523BA2" w:rsidP="001D7017">
            <w:pPr>
              <w:pStyle w:val="TableParagraph"/>
              <w:rPr>
                <w:sz w:val="32"/>
                <w:szCs w:val="32"/>
              </w:rPr>
            </w:pPr>
          </w:p>
        </w:tc>
      </w:tr>
      <w:tr w:rsidR="0003101D" w:rsidRPr="007200CA" w14:paraId="09ABA1CA" w14:textId="77777777" w:rsidTr="0003101D">
        <w:trPr>
          <w:trHeight w:val="852"/>
        </w:trPr>
        <w:tc>
          <w:tcPr>
            <w:tcW w:w="3794" w:type="dxa"/>
            <w:shd w:val="clear" w:color="auto" w:fill="BFBFBF"/>
          </w:tcPr>
          <w:p w14:paraId="5CE07017" w14:textId="501C42BD" w:rsidR="0003101D" w:rsidRPr="007200CA" w:rsidRDefault="0003101D" w:rsidP="001D7017">
            <w:pPr>
              <w:pStyle w:val="TableParagraph"/>
              <w:spacing w:before="60"/>
              <w:ind w:left="110"/>
              <w:rPr>
                <w:b/>
                <w:sz w:val="32"/>
                <w:szCs w:val="36"/>
              </w:rPr>
            </w:pPr>
            <w:r w:rsidRPr="007200CA">
              <w:rPr>
                <w:b/>
                <w:sz w:val="32"/>
                <w:szCs w:val="36"/>
              </w:rPr>
              <w:t>Supervisor Name</w:t>
            </w:r>
          </w:p>
        </w:tc>
        <w:tc>
          <w:tcPr>
            <w:tcW w:w="5102" w:type="dxa"/>
          </w:tcPr>
          <w:p w14:paraId="2938F8C0" w14:textId="5B17C49A" w:rsidR="0003101D" w:rsidRPr="007200CA" w:rsidRDefault="00570FFF" w:rsidP="001D7017">
            <w:pPr>
              <w:pStyle w:val="TableParagraph"/>
              <w:rPr>
                <w:sz w:val="32"/>
                <w:szCs w:val="36"/>
              </w:rPr>
            </w:pPr>
            <w:r>
              <w:rPr>
                <w:sz w:val="32"/>
                <w:szCs w:val="36"/>
              </w:rPr>
              <w:t>Dr</w:t>
            </w:r>
            <w:r w:rsidR="00E15AB9" w:rsidRPr="007200CA">
              <w:rPr>
                <w:sz w:val="32"/>
                <w:szCs w:val="36"/>
              </w:rPr>
              <w:t>. Soonleh Ling</w:t>
            </w:r>
          </w:p>
        </w:tc>
      </w:tr>
      <w:tr w:rsidR="0003101D" w:rsidRPr="007200CA" w14:paraId="3F8BC206" w14:textId="77777777" w:rsidTr="0003101D">
        <w:trPr>
          <w:trHeight w:val="964"/>
        </w:trPr>
        <w:tc>
          <w:tcPr>
            <w:tcW w:w="3794" w:type="dxa"/>
            <w:shd w:val="clear" w:color="auto" w:fill="BFBFBF"/>
          </w:tcPr>
          <w:p w14:paraId="53AB9E8B" w14:textId="49A58458" w:rsidR="0003101D" w:rsidRPr="007200CA" w:rsidRDefault="0003101D" w:rsidP="001D7017">
            <w:pPr>
              <w:pStyle w:val="TableParagraph"/>
              <w:spacing w:before="60"/>
              <w:ind w:left="110"/>
              <w:rPr>
                <w:b/>
                <w:sz w:val="32"/>
                <w:szCs w:val="36"/>
              </w:rPr>
            </w:pPr>
            <w:r w:rsidRPr="007200CA">
              <w:rPr>
                <w:b/>
                <w:sz w:val="32"/>
                <w:szCs w:val="36"/>
              </w:rPr>
              <w:t>Supervisor Approval</w:t>
            </w:r>
          </w:p>
        </w:tc>
        <w:tc>
          <w:tcPr>
            <w:tcW w:w="5102" w:type="dxa"/>
          </w:tcPr>
          <w:p w14:paraId="79EE2198" w14:textId="7DF774AC" w:rsidR="0003101D" w:rsidRPr="007200CA" w:rsidRDefault="0003101D" w:rsidP="001D7017">
            <w:pPr>
              <w:pStyle w:val="TableParagraph"/>
              <w:rPr>
                <w:sz w:val="32"/>
                <w:szCs w:val="36"/>
              </w:rPr>
            </w:pPr>
            <w:r w:rsidRPr="007200CA">
              <w:rPr>
                <w:sz w:val="32"/>
                <w:szCs w:val="36"/>
              </w:rPr>
              <w:t xml:space="preserve"> Yes </w:t>
            </w:r>
          </w:p>
        </w:tc>
      </w:tr>
      <w:tr w:rsidR="0003101D" w:rsidRPr="007200CA" w14:paraId="3CD698D7" w14:textId="77777777" w:rsidTr="0003101D">
        <w:trPr>
          <w:trHeight w:val="992"/>
        </w:trPr>
        <w:tc>
          <w:tcPr>
            <w:tcW w:w="3794" w:type="dxa"/>
            <w:shd w:val="clear" w:color="auto" w:fill="BFBFBF"/>
          </w:tcPr>
          <w:p w14:paraId="44DC845B" w14:textId="6D194F71" w:rsidR="0003101D" w:rsidRPr="007200CA" w:rsidRDefault="0003101D" w:rsidP="001D7017">
            <w:pPr>
              <w:pStyle w:val="TableParagraph"/>
              <w:spacing w:before="60"/>
              <w:ind w:left="110"/>
              <w:rPr>
                <w:b/>
                <w:sz w:val="32"/>
                <w:szCs w:val="36"/>
              </w:rPr>
            </w:pPr>
            <w:r w:rsidRPr="007200CA">
              <w:rPr>
                <w:b/>
                <w:sz w:val="32"/>
                <w:szCs w:val="36"/>
              </w:rPr>
              <w:t>Supervisor Signature</w:t>
            </w:r>
          </w:p>
        </w:tc>
        <w:tc>
          <w:tcPr>
            <w:tcW w:w="5102" w:type="dxa"/>
          </w:tcPr>
          <w:p w14:paraId="5ACE711F" w14:textId="05C676C1" w:rsidR="0003101D" w:rsidRPr="007200CA" w:rsidRDefault="00046F7F" w:rsidP="001D7017">
            <w:pPr>
              <w:pStyle w:val="TableParagraph"/>
              <w:rPr>
                <w:sz w:val="32"/>
                <w:szCs w:val="36"/>
              </w:rPr>
            </w:pPr>
            <w:ins w:id="0" w:author="Soonleh Ling" w:date="2023-12-18T15:43:00Z">
              <w:r>
                <w:rPr>
                  <w:noProof/>
                </w:rPr>
                <w:drawing>
                  <wp:inline distT="0" distB="0" distL="0" distR="0" wp14:anchorId="29C673ED" wp14:editId="3D5A0C36">
                    <wp:extent cx="1987550" cy="807720"/>
                    <wp:effectExtent l="0" t="0" r="0" b="0"/>
                    <wp:docPr id="2056827888" name="Picture 205682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737" cy="831773"/>
                            </a:xfrm>
                            <a:prstGeom prst="rect">
                              <a:avLst/>
                            </a:prstGeom>
                            <a:noFill/>
                            <a:ln>
                              <a:noFill/>
                            </a:ln>
                          </pic:spPr>
                        </pic:pic>
                      </a:graphicData>
                    </a:graphic>
                  </wp:inline>
                </w:drawing>
              </w:r>
            </w:ins>
          </w:p>
        </w:tc>
      </w:tr>
    </w:tbl>
    <w:p w14:paraId="2FB6C8F1" w14:textId="1749AA29" w:rsidR="00146AA7" w:rsidRPr="007200CA" w:rsidRDefault="00146AA7" w:rsidP="332F5DAC">
      <w:pPr>
        <w:spacing w:after="0"/>
        <w:rPr>
          <w:rStyle w:val="normaltextrun"/>
          <w:sz w:val="18"/>
          <w:szCs w:val="18"/>
        </w:rPr>
      </w:pPr>
    </w:p>
    <w:p w14:paraId="562A7F4C" w14:textId="70180EE0" w:rsidR="332F5DAC" w:rsidRDefault="332F5DAC" w:rsidP="332F5DAC">
      <w:pPr>
        <w:spacing w:after="0"/>
        <w:rPr>
          <w:rStyle w:val="normaltextrun"/>
          <w:sz w:val="18"/>
          <w:szCs w:val="18"/>
        </w:rPr>
      </w:pPr>
    </w:p>
    <w:p w14:paraId="31B21AD4" w14:textId="66DEF247" w:rsidR="332F5DAC" w:rsidRDefault="332F5DAC" w:rsidP="332F5DAC">
      <w:pPr>
        <w:spacing w:after="0"/>
        <w:rPr>
          <w:rStyle w:val="normaltextrun"/>
          <w:sz w:val="18"/>
          <w:szCs w:val="18"/>
        </w:rPr>
      </w:pPr>
    </w:p>
    <w:p w14:paraId="613EF412" w14:textId="77777777" w:rsidR="00146AA7" w:rsidRPr="007200CA" w:rsidRDefault="00146AA7" w:rsidP="00AE0605">
      <w:pPr>
        <w:spacing w:after="0"/>
        <w:rPr>
          <w:rFonts w:ascii="Times New Roman" w:hAnsi="Times New Roman" w:cs="Times New Roman"/>
          <w:b/>
        </w:rPr>
      </w:pPr>
    </w:p>
    <w:p w14:paraId="20C157E7" w14:textId="77777777" w:rsidR="00146AA7" w:rsidRPr="007200CA" w:rsidRDefault="00146AA7" w:rsidP="00AE0605">
      <w:pPr>
        <w:spacing w:after="0"/>
        <w:rPr>
          <w:rFonts w:ascii="Times New Roman" w:hAnsi="Times New Roman" w:cs="Times New Roman"/>
          <w:b/>
        </w:rPr>
      </w:pPr>
    </w:p>
    <w:p w14:paraId="2738A880" w14:textId="47263B64" w:rsidR="00D46C4B" w:rsidRPr="007200CA" w:rsidRDefault="00E20CDC" w:rsidP="00AE0605">
      <w:pPr>
        <w:spacing w:after="0"/>
        <w:rPr>
          <w:rFonts w:ascii="Times New Roman" w:hAnsi="Times New Roman" w:cs="Times New Roman"/>
          <w:b/>
        </w:rPr>
      </w:pPr>
      <w:r w:rsidRPr="007200CA">
        <w:rPr>
          <w:rFonts w:ascii="Times New Roman" w:hAnsi="Times New Roman" w:cs="Times New Roman"/>
          <w:b/>
        </w:rPr>
        <w:t>Section 1: Academic</w:t>
      </w:r>
    </w:p>
    <w:p w14:paraId="69E32C7C" w14:textId="14B102C3" w:rsidR="004D2F72" w:rsidRPr="007200CA" w:rsidRDefault="004D2F72">
      <w:pPr>
        <w:rPr>
          <w:rFonts w:ascii="Times New Roman" w:hAnsi="Times New Roman" w:cs="Times New Roman"/>
          <w:bCs/>
          <w:i/>
          <w:iCs/>
        </w:rPr>
      </w:pPr>
      <w:r w:rsidRPr="007200CA">
        <w:rPr>
          <w:rFonts w:ascii="Times New Roman" w:hAnsi="Times New Roman" w:cs="Times New Roman"/>
          <w:bCs/>
          <w:i/>
          <w:iCs/>
        </w:rPr>
        <w:t xml:space="preserve">This section helps Academic staff assess the viability of your project. It also helps identify the most appropriate supervisor for your proposed research. This proposal will be referred to as a point of discussion by your supervisor in seminar </w:t>
      </w:r>
      <w:r w:rsidR="00AE0605" w:rsidRPr="007200CA">
        <w:rPr>
          <w:rFonts w:ascii="Times New Roman" w:hAnsi="Times New Roman" w:cs="Times New Roman"/>
          <w:bCs/>
          <w:i/>
          <w:iCs/>
        </w:rPr>
        <w:t>sessions</w:t>
      </w:r>
      <w:r w:rsidRPr="007200CA">
        <w:rPr>
          <w:rFonts w:ascii="Times New Roman" w:hAnsi="Times New Roman" w:cs="Times New Roman"/>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rsidRPr="007200CA" w14:paraId="62DFB251" w14:textId="77777777" w:rsidTr="332F5DAC">
        <w:tc>
          <w:tcPr>
            <w:tcW w:w="4621" w:type="dxa"/>
          </w:tcPr>
          <w:p w14:paraId="43A50806" w14:textId="4926B162" w:rsidR="00D46C4B" w:rsidRPr="007200CA" w:rsidRDefault="54A21942" w:rsidP="00741566">
            <w:pPr>
              <w:rPr>
                <w:rFonts w:ascii="Times New Roman" w:hAnsi="Times New Roman" w:cs="Times New Roman"/>
                <w:sz w:val="20"/>
                <w:szCs w:val="20"/>
              </w:rPr>
            </w:pPr>
            <w:r w:rsidRPr="54A21942">
              <w:rPr>
                <w:rFonts w:ascii="Times New Roman" w:hAnsi="Times New Roman" w:cs="Times New Roman"/>
                <w:b/>
                <w:bCs/>
                <w:sz w:val="20"/>
                <w:szCs w:val="20"/>
              </w:rPr>
              <w:t>NAME:</w:t>
            </w:r>
            <w:r w:rsidRPr="54A21942">
              <w:rPr>
                <w:rFonts w:ascii="Times New Roman" w:hAnsi="Times New Roman" w:cs="Times New Roman"/>
                <w:sz w:val="20"/>
                <w:szCs w:val="20"/>
              </w:rPr>
              <w:t xml:space="preserve"> Charan Kumar Naidu </w:t>
            </w:r>
            <w:proofErr w:type="spellStart"/>
            <w:r w:rsidRPr="54A21942">
              <w:rPr>
                <w:rFonts w:ascii="Times New Roman" w:hAnsi="Times New Roman" w:cs="Times New Roman"/>
                <w:sz w:val="20"/>
                <w:szCs w:val="20"/>
              </w:rPr>
              <w:t>Mallarapu</w:t>
            </w:r>
            <w:proofErr w:type="spellEnd"/>
            <w:r w:rsidRPr="54A21942">
              <w:rPr>
                <w:rFonts w:ascii="Times New Roman" w:hAnsi="Times New Roman" w:cs="Times New Roman"/>
                <w:sz w:val="20"/>
                <w:szCs w:val="20"/>
              </w:rPr>
              <w:t xml:space="preserve"> </w:t>
            </w:r>
          </w:p>
        </w:tc>
        <w:tc>
          <w:tcPr>
            <w:tcW w:w="4621" w:type="dxa"/>
            <w:gridSpan w:val="5"/>
          </w:tcPr>
          <w:p w14:paraId="2D3199A2" w14:textId="457C829B" w:rsidR="00D46C4B" w:rsidRPr="007200CA" w:rsidRDefault="54A21942" w:rsidP="00741566">
            <w:pPr>
              <w:rPr>
                <w:rFonts w:ascii="Times New Roman" w:hAnsi="Times New Roman" w:cs="Times New Roman"/>
                <w:sz w:val="20"/>
                <w:szCs w:val="20"/>
              </w:rPr>
            </w:pPr>
            <w:r w:rsidRPr="54A21942">
              <w:rPr>
                <w:rFonts w:ascii="Times New Roman" w:hAnsi="Times New Roman" w:cs="Times New Roman"/>
                <w:b/>
                <w:bCs/>
                <w:sz w:val="20"/>
                <w:szCs w:val="20"/>
              </w:rPr>
              <w:t>STUDENT NUMBER:</w:t>
            </w:r>
            <w:r w:rsidRPr="54A21942">
              <w:rPr>
                <w:rFonts w:ascii="Times New Roman" w:hAnsi="Times New Roman" w:cs="Times New Roman"/>
                <w:sz w:val="20"/>
                <w:szCs w:val="20"/>
              </w:rPr>
              <w:t xml:space="preserve"> 220166249</w:t>
            </w:r>
          </w:p>
        </w:tc>
      </w:tr>
      <w:tr w:rsidR="00D46C4B" w:rsidRPr="007200CA" w14:paraId="424C44C4" w14:textId="77777777" w:rsidTr="332F5DAC">
        <w:trPr>
          <w:trHeight w:val="258"/>
        </w:trPr>
        <w:tc>
          <w:tcPr>
            <w:tcW w:w="9242" w:type="dxa"/>
            <w:gridSpan w:val="6"/>
          </w:tcPr>
          <w:p w14:paraId="4667AF46" w14:textId="43E96A7F" w:rsidR="003B2E01" w:rsidRPr="003B2E01" w:rsidRDefault="332F5DAC" w:rsidP="54A21942">
            <w:pPr>
              <w:rPr>
                <w:rFonts w:ascii="Times New Roman" w:hAnsi="Times New Roman" w:cs="Times New Roman"/>
                <w:b/>
                <w:bCs/>
              </w:rPr>
            </w:pPr>
            <w:r w:rsidRPr="332F5DAC">
              <w:rPr>
                <w:rFonts w:ascii="Times New Roman" w:hAnsi="Times New Roman" w:cs="Times New Roman"/>
                <w:b/>
                <w:bCs/>
              </w:rPr>
              <w:t xml:space="preserve">PROPOSED TITLE OF PROJECT: </w:t>
            </w:r>
          </w:p>
          <w:p w14:paraId="3AC8BECB" w14:textId="7414B1D9" w:rsidR="003B2E01" w:rsidRPr="007200CA" w:rsidRDefault="332F5DAC" w:rsidP="332F5DAC">
            <w:pPr>
              <w:pStyle w:val="TableParagraph"/>
              <w:rPr>
                <w:sz w:val="32"/>
                <w:szCs w:val="32"/>
              </w:rPr>
            </w:pPr>
            <w:proofErr w:type="spellStart"/>
            <w:r w:rsidRPr="332F5DAC">
              <w:rPr>
                <w:sz w:val="20"/>
                <w:szCs w:val="20"/>
              </w:rPr>
              <w:t>CyberShield</w:t>
            </w:r>
            <w:proofErr w:type="spellEnd"/>
            <w:r w:rsidRPr="332F5DAC">
              <w:rPr>
                <w:sz w:val="20"/>
                <w:szCs w:val="20"/>
              </w:rPr>
              <w:t xml:space="preserve"> - Fortifying Betting Security Through IDS &amp; ELK Integration</w:t>
            </w:r>
          </w:p>
        </w:tc>
      </w:tr>
      <w:tr w:rsidR="00D46C4B" w:rsidRPr="007200CA" w14:paraId="6DAEF845" w14:textId="77777777" w:rsidTr="332F5DAC">
        <w:trPr>
          <w:trHeight w:val="818"/>
        </w:trPr>
        <w:tc>
          <w:tcPr>
            <w:tcW w:w="9242" w:type="dxa"/>
            <w:gridSpan w:val="6"/>
          </w:tcPr>
          <w:p w14:paraId="02F6F6F0" w14:textId="661D265A" w:rsidR="00D46C4B" w:rsidRPr="007D0B60" w:rsidRDefault="00E20CDC">
            <w:pPr>
              <w:rPr>
                <w:rFonts w:ascii="Times New Roman" w:hAnsi="Times New Roman" w:cs="Times New Roman"/>
                <w:b/>
              </w:rPr>
            </w:pPr>
            <w:r w:rsidRPr="007D0B60">
              <w:rPr>
                <w:rFonts w:ascii="Times New Roman" w:hAnsi="Times New Roman" w:cs="Times New Roman"/>
                <w:b/>
              </w:rPr>
              <w:t>BRIEFLY DESCRIBE YOUR FIELD OF STUDY:</w:t>
            </w:r>
          </w:p>
          <w:p w14:paraId="3D4C9059" w14:textId="77777777" w:rsidR="009B20CB" w:rsidRPr="007D0B60" w:rsidRDefault="009B20CB">
            <w:pPr>
              <w:rPr>
                <w:rFonts w:ascii="Times New Roman" w:hAnsi="Times New Roman" w:cs="Times New Roman"/>
                <w:b/>
              </w:rPr>
            </w:pPr>
          </w:p>
          <w:p w14:paraId="2815344E" w14:textId="11300534" w:rsidR="002C3A43" w:rsidRPr="007D0B60" w:rsidRDefault="332F5DAC" w:rsidP="002C4DC1">
            <w:pPr>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 xml:space="preserve">This project focuses on enhancing the cybersecurity measures in online sports betting industry. This is achieved by integrating two key technologies: Intrusion Detection System (IDS) and Elasticsearch, Logstash, Kibana (ELK Stack). </w:t>
            </w:r>
          </w:p>
          <w:p w14:paraId="508467E1" w14:textId="77777777" w:rsidR="002C3A43" w:rsidRPr="007D0B60" w:rsidRDefault="002C3A43" w:rsidP="002C4DC1">
            <w:pPr>
              <w:jc w:val="both"/>
              <w:rPr>
                <w:rFonts w:ascii="Times New Roman" w:eastAsia="Times New Roman" w:hAnsi="Times New Roman" w:cs="Times New Roman"/>
                <w:sz w:val="20"/>
                <w:szCs w:val="20"/>
              </w:rPr>
            </w:pPr>
          </w:p>
          <w:p w14:paraId="029210E3" w14:textId="78A76BC0" w:rsidR="002C3A43" w:rsidRPr="007D0B60" w:rsidRDefault="002C3A43" w:rsidP="002C4DC1">
            <w:pPr>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 xml:space="preserve">The IDS is used to monitor network traffic for patterns indicative of cyberattacks, such as unusual login attempts, outbound connections to known malicious domains, or sudden spikes in traffic. On the other hand, ELK is a powerful platform that collects and processes data from multiple data sources, stores that data in one centralized data store, and provides a set of tools to </w:t>
            </w:r>
            <w:r w:rsidR="00FB56B5" w:rsidRPr="007D0B60">
              <w:rPr>
                <w:rFonts w:ascii="Times New Roman" w:eastAsia="Times New Roman" w:hAnsi="Times New Roman" w:cs="Times New Roman"/>
                <w:sz w:val="20"/>
                <w:szCs w:val="20"/>
              </w:rPr>
              <w:t>analyse</w:t>
            </w:r>
            <w:r w:rsidRPr="007D0B60">
              <w:rPr>
                <w:rFonts w:ascii="Times New Roman" w:eastAsia="Times New Roman" w:hAnsi="Times New Roman" w:cs="Times New Roman"/>
                <w:sz w:val="20"/>
                <w:szCs w:val="20"/>
              </w:rPr>
              <w:t xml:space="preserve"> the data. </w:t>
            </w:r>
          </w:p>
          <w:p w14:paraId="389E8864" w14:textId="77777777" w:rsidR="002C3A43" w:rsidRPr="007D0B60" w:rsidRDefault="002C3A43" w:rsidP="002C4DC1">
            <w:pPr>
              <w:jc w:val="both"/>
              <w:rPr>
                <w:rFonts w:ascii="Times New Roman" w:eastAsia="Times New Roman" w:hAnsi="Times New Roman" w:cs="Times New Roman"/>
                <w:sz w:val="20"/>
                <w:szCs w:val="20"/>
              </w:rPr>
            </w:pPr>
          </w:p>
          <w:p w14:paraId="6FC7ACB7" w14:textId="550B6D76" w:rsidR="009B20CB" w:rsidRPr="007D0B60" w:rsidRDefault="332F5DAC" w:rsidP="002C4DC1">
            <w:pPr>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 xml:space="preserve">This project aims to address common cybersecurity challenges in the industry, such as </w:t>
            </w:r>
            <w:r w:rsidR="002C4DC1" w:rsidRPr="007D0B60">
              <w:rPr>
                <w:rFonts w:ascii="Times New Roman" w:eastAsia="Times New Roman" w:hAnsi="Times New Roman" w:cs="Times New Roman"/>
                <w:sz w:val="20"/>
                <w:szCs w:val="20"/>
              </w:rPr>
              <w:t>unauthorised</w:t>
            </w:r>
            <w:r w:rsidRPr="007D0B60">
              <w:rPr>
                <w:rFonts w:ascii="Times New Roman" w:eastAsia="Times New Roman" w:hAnsi="Times New Roman" w:cs="Times New Roman"/>
                <w:sz w:val="20"/>
                <w:szCs w:val="20"/>
              </w:rPr>
              <w:t xml:space="preserve"> access, DDoS attacks, Real time monitoring, Automated responses and </w:t>
            </w:r>
            <w:r w:rsidR="00FB56B5" w:rsidRPr="007D0B60">
              <w:rPr>
                <w:rFonts w:ascii="Times New Roman" w:eastAsia="Times New Roman" w:hAnsi="Times New Roman" w:cs="Times New Roman"/>
                <w:sz w:val="20"/>
                <w:szCs w:val="20"/>
              </w:rPr>
              <w:t>robust</w:t>
            </w:r>
            <w:r w:rsidRPr="007D0B60">
              <w:rPr>
                <w:rFonts w:ascii="Times New Roman" w:eastAsia="Times New Roman" w:hAnsi="Times New Roman" w:cs="Times New Roman"/>
                <w:sz w:val="20"/>
                <w:szCs w:val="20"/>
              </w:rPr>
              <w:t xml:space="preserve"> logging. By integrating IDS and ELK, the goal is to enhance the ability to detect and respond to these cybersecurity challenges, ultimately strengthening the overall security posture of organizations in online sports betting industry.</w:t>
            </w:r>
          </w:p>
          <w:p w14:paraId="5A9C7CE9" w14:textId="77777777" w:rsidR="003B2E01" w:rsidRPr="007D0B60" w:rsidRDefault="003B2E01">
            <w:pPr>
              <w:rPr>
                <w:rFonts w:ascii="Times New Roman" w:hAnsi="Times New Roman" w:cs="Times New Roman"/>
                <w:b/>
              </w:rPr>
            </w:pPr>
          </w:p>
          <w:p w14:paraId="50566315" w14:textId="79A4C2C5" w:rsidR="00FD5DF9" w:rsidRPr="007D0B60" w:rsidRDefault="00FD5DF9">
            <w:pPr>
              <w:rPr>
                <w:rStyle w:val="normaltextrun"/>
                <w:rFonts w:ascii="Times New Roman" w:hAnsi="Times New Roman" w:cs="Times New Roman"/>
                <w:color w:val="000000"/>
                <w:sz w:val="20"/>
                <w:szCs w:val="20"/>
                <w:bdr w:val="none" w:sz="0" w:space="0" w:color="auto" w:frame="1"/>
                <w:rPrChange w:id="1" w:author="Soonleh Ling" w:date="2023-12-18T16:23:00Z">
                  <w:rPr>
                    <w:rStyle w:val="normaltextrun"/>
                    <w:rFonts w:ascii="Calibri" w:hAnsi="Calibri" w:cs="Calibri"/>
                    <w:color w:val="000000"/>
                    <w:sz w:val="20"/>
                    <w:szCs w:val="20"/>
                    <w:bdr w:val="none" w:sz="0" w:space="0" w:color="auto" w:frame="1"/>
                  </w:rPr>
                </w:rPrChange>
              </w:rPr>
            </w:pPr>
            <w:r w:rsidRPr="007D0B60">
              <w:rPr>
                <w:rStyle w:val="normaltextrun"/>
                <w:rFonts w:ascii="Times New Roman" w:hAnsi="Times New Roman" w:cs="Times New Roman"/>
                <w:color w:val="000000"/>
                <w:sz w:val="20"/>
                <w:szCs w:val="20"/>
                <w:bdr w:val="none" w:sz="0" w:space="0" w:color="auto" w:frame="1"/>
                <w:rPrChange w:id="2" w:author="Soonleh Ling" w:date="2023-12-18T16:23:00Z">
                  <w:rPr>
                    <w:rStyle w:val="normaltextrun"/>
                    <w:rFonts w:ascii="Calibri" w:hAnsi="Calibri" w:cs="Calibri"/>
                    <w:color w:val="000000"/>
                    <w:sz w:val="20"/>
                    <w:szCs w:val="20"/>
                    <w:bdr w:val="none" w:sz="0" w:space="0" w:color="auto" w:frame="1"/>
                  </w:rPr>
                </w:rPrChange>
              </w:rPr>
              <w:t>The field of study to be used for this project is as follows:</w:t>
            </w:r>
          </w:p>
          <w:p w14:paraId="707183BA" w14:textId="77777777" w:rsidR="00FD5DF9" w:rsidRPr="007D0B60" w:rsidRDefault="00FD5DF9">
            <w:pPr>
              <w:rPr>
                <w:rFonts w:ascii="Times New Roman" w:hAnsi="Times New Roman" w:cs="Times New Roman"/>
                <w:b/>
                <w:sz w:val="20"/>
                <w:szCs w:val="20"/>
              </w:rPr>
            </w:pPr>
          </w:p>
          <w:p w14:paraId="4D37349B" w14:textId="2A7FEE08" w:rsidR="00DA5629" w:rsidRPr="007D0B60" w:rsidRDefault="54A21942" w:rsidP="54A21942">
            <w:pPr>
              <w:spacing w:line="360" w:lineRule="auto"/>
              <w:rPr>
                <w:rFonts w:ascii="Times New Roman" w:hAnsi="Times New Roman" w:cs="Times New Roman"/>
                <w:b/>
                <w:bCs/>
                <w:sz w:val="20"/>
                <w:szCs w:val="20"/>
              </w:rPr>
            </w:pPr>
            <w:r w:rsidRPr="007D0B60">
              <w:rPr>
                <w:rFonts w:ascii="Times New Roman" w:hAnsi="Times New Roman" w:cs="Times New Roman"/>
                <w:b/>
                <w:bCs/>
                <w:sz w:val="20"/>
                <w:szCs w:val="20"/>
              </w:rPr>
              <w:t>Cyber Security</w:t>
            </w:r>
          </w:p>
          <w:p w14:paraId="0333D550" w14:textId="681C9FD2" w:rsidR="00DA5629" w:rsidRPr="007D0B60" w:rsidRDefault="54A21942" w:rsidP="00FB56B5">
            <w:pPr>
              <w:spacing w:line="360" w:lineRule="auto"/>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Cybersecurity is the practice of defending computers, servers, mobile devices, electronic systems, networks, and data from malicious attacks. It encompasses various categories, including network security, application security, information security, and operational security. Cybersecurity measures aim to protect systems, applications, computing devices, sensitive data, and financial assets against a wide range of cyber threats, from simple computer viruses to sophisticated ransomware attacks.</w:t>
            </w:r>
          </w:p>
          <w:p w14:paraId="0AD06AE8" w14:textId="44519091" w:rsidR="00DA5629" w:rsidRPr="007D0B60" w:rsidRDefault="54A21942" w:rsidP="00FB56B5">
            <w:pPr>
              <w:spacing w:line="360" w:lineRule="auto"/>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The cybersecurity landscape in the betting industry is critical due to the sensitive nature of financial transactions, personal information, and the constant threat of cyber-attacks. The betting industry is an attractive target for cybercriminals, making cybersecurity a top priority. Continuous monitoring, proactive measures, and a commitment to staying ahead of emerging threats are essential for maintaining a secure and trustworthy betting platform.</w:t>
            </w:r>
          </w:p>
          <w:p w14:paraId="4C0291DE" w14:textId="77777777" w:rsidR="008B6ABA" w:rsidRPr="007D0B60" w:rsidRDefault="008B6ABA" w:rsidP="54A21942">
            <w:pPr>
              <w:spacing w:line="360" w:lineRule="auto"/>
              <w:rPr>
                <w:rFonts w:ascii="Times New Roman" w:eastAsia="Times New Roman" w:hAnsi="Times New Roman" w:cs="Times New Roman"/>
                <w:sz w:val="20"/>
                <w:szCs w:val="20"/>
              </w:rPr>
            </w:pPr>
          </w:p>
          <w:p w14:paraId="035A56DA" w14:textId="1F98B020" w:rsidR="00DA5629" w:rsidRPr="007D0B60" w:rsidRDefault="54A21942" w:rsidP="54A21942">
            <w:pPr>
              <w:spacing w:line="360" w:lineRule="auto"/>
              <w:rPr>
                <w:rFonts w:ascii="Times New Roman" w:eastAsia="Times New Roman" w:hAnsi="Times New Roman" w:cs="Times New Roman"/>
                <w:b/>
                <w:bCs/>
                <w:sz w:val="20"/>
                <w:szCs w:val="20"/>
              </w:rPr>
            </w:pPr>
            <w:r w:rsidRPr="007D0B60">
              <w:rPr>
                <w:rFonts w:ascii="Times New Roman" w:eastAsia="Times New Roman" w:hAnsi="Times New Roman" w:cs="Times New Roman"/>
                <w:b/>
                <w:bCs/>
                <w:sz w:val="20"/>
                <w:szCs w:val="20"/>
              </w:rPr>
              <w:t>Data Science</w:t>
            </w:r>
          </w:p>
          <w:p w14:paraId="298CCA5D" w14:textId="4E5EEC11" w:rsidR="00DA5629" w:rsidRPr="007D0B60" w:rsidRDefault="54A21942" w:rsidP="00FB56B5">
            <w:pPr>
              <w:spacing w:line="360" w:lineRule="auto"/>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Data science is a cross-disciplinary field that utilizes scientific methods, algorithms, and systems to extract insights and knowledge from both structured and unstructured data. Drawing on expertise from areas such as statistics, computer science, machine learning, and domain-specific knowledge, data science aims to uncover patterns, make predictions, and provide valuable support for decision-making processes.</w:t>
            </w:r>
          </w:p>
          <w:p w14:paraId="59B41223" w14:textId="00398A83" w:rsidR="00DA5629" w:rsidRPr="007D0B60" w:rsidRDefault="332F5DAC" w:rsidP="00FB56B5">
            <w:pPr>
              <w:spacing w:line="360" w:lineRule="auto"/>
              <w:jc w:val="both"/>
              <w:rPr>
                <w:rFonts w:ascii="Times New Roman" w:eastAsia="Times New Roman" w:hAnsi="Times New Roman" w:cs="Times New Roman"/>
                <w:sz w:val="20"/>
                <w:szCs w:val="20"/>
              </w:rPr>
            </w:pPr>
            <w:r w:rsidRPr="007D0B60">
              <w:rPr>
                <w:rFonts w:ascii="Times New Roman" w:eastAsia="Times New Roman" w:hAnsi="Times New Roman" w:cs="Times New Roman"/>
                <w:sz w:val="20"/>
                <w:szCs w:val="20"/>
              </w:rPr>
              <w:t xml:space="preserve">Data science models can analyse historical betting data to identify patterns and trends. Predictive analytics allows the industry to forecast outcomes, set odds, and make informed decisions on betting markets. Data-driven models can analyse historical data, current market conditions, and other relevant factors to optimize odds and payouts. This ensures that the odds offered by the betting platform are competitive, reflecting the underlying probabilities </w:t>
            </w:r>
            <w:r w:rsidRPr="007D0B60">
              <w:rPr>
                <w:rFonts w:ascii="Times New Roman" w:eastAsia="Times New Roman" w:hAnsi="Times New Roman" w:cs="Times New Roman"/>
                <w:sz w:val="20"/>
                <w:szCs w:val="20"/>
              </w:rPr>
              <w:lastRenderedPageBreak/>
              <w:t xml:space="preserve">accurately. Also, data science techniques, including anomaly detection and pattern recognition, are applied to identify fraudulent activities and enhance security. </w:t>
            </w:r>
          </w:p>
          <w:p w14:paraId="7257C08F" w14:textId="77777777" w:rsidR="00523BA2" w:rsidRPr="007D0B60" w:rsidRDefault="00523BA2" w:rsidP="54A21942">
            <w:pPr>
              <w:spacing w:line="360" w:lineRule="auto"/>
              <w:rPr>
                <w:rFonts w:ascii="Times New Roman" w:eastAsia="Times New Roman" w:hAnsi="Times New Roman" w:cs="Times New Roman"/>
                <w:sz w:val="20"/>
                <w:szCs w:val="20"/>
              </w:rPr>
            </w:pPr>
          </w:p>
          <w:p w14:paraId="028CC6B0" w14:textId="349F4563" w:rsidR="00523BA2" w:rsidRPr="007D0B60" w:rsidRDefault="00523BA2" w:rsidP="54A21942">
            <w:pPr>
              <w:spacing w:line="360" w:lineRule="auto"/>
              <w:rPr>
                <w:rFonts w:ascii="Times New Roman" w:eastAsia="Times New Roman" w:hAnsi="Times New Roman" w:cs="Times New Roman"/>
                <w:sz w:val="20"/>
                <w:szCs w:val="20"/>
              </w:rPr>
            </w:pPr>
          </w:p>
        </w:tc>
      </w:tr>
      <w:tr w:rsidR="00D46C4B" w:rsidRPr="007200CA" w14:paraId="32D121E5" w14:textId="77777777" w:rsidTr="332F5DAC">
        <w:tc>
          <w:tcPr>
            <w:tcW w:w="9242" w:type="dxa"/>
            <w:gridSpan w:val="6"/>
          </w:tcPr>
          <w:p w14:paraId="58CF24CE" w14:textId="06C9C884" w:rsidR="00890F48" w:rsidRPr="00F917BF" w:rsidRDefault="332F5DAC" w:rsidP="00F917BF">
            <w:pPr>
              <w:spacing w:after="200" w:line="360" w:lineRule="auto"/>
              <w:rPr>
                <w:rFonts w:ascii="Times New Roman" w:eastAsia="Times New Roman" w:hAnsi="Times New Roman" w:cs="Times New Roman"/>
                <w:b/>
                <w:bCs/>
                <w:sz w:val="20"/>
                <w:szCs w:val="20"/>
              </w:rPr>
            </w:pPr>
            <w:r w:rsidRPr="00F917BF">
              <w:rPr>
                <w:rFonts w:ascii="Times New Roman" w:eastAsia="Times New Roman" w:hAnsi="Times New Roman" w:cs="Times New Roman"/>
                <w:b/>
                <w:bCs/>
                <w:sz w:val="20"/>
                <w:szCs w:val="20"/>
              </w:rPr>
              <w:lastRenderedPageBreak/>
              <w:t xml:space="preserve">WHAT QUESTION DOES YOUR PROJECT SEEK TO ANSWER? </w:t>
            </w:r>
          </w:p>
          <w:p w14:paraId="7DE97B89" w14:textId="74812C9E" w:rsidR="001410C6" w:rsidRPr="00F917BF" w:rsidRDefault="332F5DAC" w:rsidP="00FB56B5">
            <w:pPr>
              <w:spacing w:after="200"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 xml:space="preserve">This project seeks to answer the following questions: </w:t>
            </w:r>
          </w:p>
          <w:p w14:paraId="4364D557" w14:textId="0A98C047" w:rsidR="001410C6" w:rsidRDefault="332F5DAC">
            <w:pPr>
              <w:pStyle w:val="ListParagraph"/>
              <w:numPr>
                <w:ilvl w:val="0"/>
                <w:numId w:val="7"/>
              </w:numPr>
              <w:spacing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Can integration of Intrusion Detection System (IDS) and Elasticsearch, Logstash, Kibana (ELK) enhance the cybersecurity measures in the online sports betting indust</w:t>
            </w:r>
            <w:r w:rsidR="00F917BF">
              <w:rPr>
                <w:rFonts w:ascii="Times New Roman" w:eastAsia="Times New Roman" w:hAnsi="Times New Roman" w:cs="Times New Roman"/>
                <w:sz w:val="20"/>
                <w:szCs w:val="20"/>
              </w:rPr>
              <w:t>ry?</w:t>
            </w:r>
          </w:p>
          <w:p w14:paraId="186A35EA" w14:textId="77777777" w:rsidR="00F917BF" w:rsidRPr="00F917BF" w:rsidRDefault="00F917BF" w:rsidP="00FB56B5">
            <w:pPr>
              <w:spacing w:line="360" w:lineRule="auto"/>
              <w:ind w:left="48"/>
              <w:jc w:val="both"/>
              <w:rPr>
                <w:rFonts w:ascii="Times New Roman" w:eastAsia="Times New Roman" w:hAnsi="Times New Roman" w:cs="Times New Roman"/>
                <w:sz w:val="20"/>
                <w:szCs w:val="20"/>
              </w:rPr>
            </w:pPr>
          </w:p>
          <w:p w14:paraId="7FE01938" w14:textId="13AD4FFB" w:rsidR="001410C6" w:rsidRPr="00F917BF" w:rsidRDefault="332F5DAC" w:rsidP="00FB56B5">
            <w:pPr>
              <w:spacing w:after="200"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By leveraging IDS and ELK, organizations can effectively detect and respond to common cybersecurity threats such as data breaches, unauthorised access DDoS attacks, ultimately strengthening the overall security posture of the online sports betting platforms.</w:t>
            </w:r>
          </w:p>
          <w:p w14:paraId="0C2AD5FF" w14:textId="109B0441" w:rsidR="001410C6" w:rsidRPr="00F917BF" w:rsidRDefault="332F5DAC">
            <w:pPr>
              <w:pStyle w:val="ListParagraph"/>
              <w:numPr>
                <w:ilvl w:val="0"/>
                <w:numId w:val="7"/>
              </w:numPr>
              <w:spacing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 xml:space="preserve">How can we implement an </w:t>
            </w:r>
            <w:r w:rsidR="00F917BF" w:rsidRPr="00F917BF">
              <w:rPr>
                <w:rFonts w:ascii="Times New Roman" w:eastAsia="Times New Roman" w:hAnsi="Times New Roman" w:cs="Times New Roman"/>
                <w:sz w:val="20"/>
                <w:szCs w:val="20"/>
              </w:rPr>
              <w:t>effective real-time unauthorized access detection technique</w:t>
            </w:r>
            <w:r w:rsidRPr="00F917BF">
              <w:rPr>
                <w:rFonts w:ascii="Times New Roman" w:eastAsia="Times New Roman" w:hAnsi="Times New Roman" w:cs="Times New Roman"/>
                <w:sz w:val="20"/>
                <w:szCs w:val="20"/>
              </w:rPr>
              <w:t>, to promptly identify and respond to potential security threats in a computer system or network?</w:t>
            </w:r>
          </w:p>
          <w:p w14:paraId="7A27C46A" w14:textId="48D5DEC4" w:rsidR="001410C6" w:rsidRDefault="332F5DAC" w:rsidP="00FB56B5">
            <w:pPr>
              <w:spacing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 xml:space="preserve">By training the system with historical data, it can promptly identify deviations from normal </w:t>
            </w:r>
            <w:r w:rsidR="00F917BF" w:rsidRPr="00F917BF">
              <w:rPr>
                <w:rFonts w:ascii="Times New Roman" w:eastAsia="Times New Roman" w:hAnsi="Times New Roman" w:cs="Times New Roman"/>
                <w:sz w:val="20"/>
                <w:szCs w:val="20"/>
              </w:rPr>
              <w:t>behaviour</w:t>
            </w:r>
            <w:r w:rsidRPr="00F917BF">
              <w:rPr>
                <w:rFonts w:ascii="Times New Roman" w:eastAsia="Times New Roman" w:hAnsi="Times New Roman" w:cs="Times New Roman"/>
                <w:sz w:val="20"/>
                <w:szCs w:val="20"/>
              </w:rPr>
              <w:t>, enabling swift responses to potential security threats in a computer system or network.</w:t>
            </w:r>
          </w:p>
          <w:p w14:paraId="622A11D3" w14:textId="77777777" w:rsidR="00F917BF" w:rsidRPr="00F917BF" w:rsidRDefault="00F917BF" w:rsidP="00FB56B5">
            <w:pPr>
              <w:spacing w:line="360" w:lineRule="auto"/>
              <w:jc w:val="both"/>
              <w:rPr>
                <w:rFonts w:ascii="Times New Roman" w:eastAsia="Times New Roman" w:hAnsi="Times New Roman" w:cs="Times New Roman"/>
                <w:sz w:val="20"/>
                <w:szCs w:val="20"/>
              </w:rPr>
            </w:pPr>
          </w:p>
          <w:p w14:paraId="1A83A335" w14:textId="74823673" w:rsidR="001410C6" w:rsidRPr="00F917BF" w:rsidRDefault="332F5DAC">
            <w:pPr>
              <w:pStyle w:val="ListParagraph"/>
              <w:numPr>
                <w:ilvl w:val="0"/>
                <w:numId w:val="7"/>
              </w:numPr>
              <w:spacing w:line="360" w:lineRule="auto"/>
              <w:jc w:val="both"/>
              <w:rPr>
                <w:rFonts w:ascii="Times New Roman" w:eastAsia="Times New Roman" w:hAnsi="Times New Roman" w:cs="Times New Roman"/>
                <w:sz w:val="20"/>
                <w:szCs w:val="20"/>
              </w:rPr>
            </w:pPr>
            <w:r w:rsidRPr="00F917BF">
              <w:rPr>
                <w:rFonts w:ascii="Times New Roman" w:eastAsia="Times New Roman" w:hAnsi="Times New Roman" w:cs="Times New Roman"/>
                <w:sz w:val="20"/>
                <w:szCs w:val="20"/>
              </w:rPr>
              <w:t xml:space="preserve">What are the potential benefits of IDS and ELK integration for online </w:t>
            </w:r>
            <w:r w:rsidRPr="00F76965">
              <w:rPr>
                <w:rFonts w:ascii="Times New Roman" w:eastAsia="Times New Roman" w:hAnsi="Times New Roman" w:cs="Times New Roman"/>
                <w:color w:val="FF0000"/>
                <w:sz w:val="20"/>
                <w:szCs w:val="20"/>
                <w:rPrChange w:id="3" w:author="Soonleh Ling" w:date="2023-12-18T16:24:00Z">
                  <w:rPr>
                    <w:rFonts w:ascii="Times New Roman" w:eastAsia="Times New Roman" w:hAnsi="Times New Roman" w:cs="Times New Roman"/>
                    <w:sz w:val="20"/>
                    <w:szCs w:val="20"/>
                  </w:rPr>
                </w:rPrChange>
              </w:rPr>
              <w:t>sports</w:t>
            </w:r>
            <w:ins w:id="4" w:author="Soonleh Ling" w:date="2023-12-18T16:24:00Z">
              <w:r w:rsidR="00BA1C15">
                <w:rPr>
                  <w:rFonts w:ascii="Times New Roman" w:eastAsia="Times New Roman" w:hAnsi="Times New Roman" w:cs="Times New Roman"/>
                  <w:color w:val="FF0000"/>
                  <w:sz w:val="20"/>
                  <w:szCs w:val="20"/>
                </w:rPr>
                <w:t xml:space="preserve"> </w:t>
              </w:r>
              <w:proofErr w:type="spellStart"/>
              <w:r w:rsidR="00BA1C15">
                <w:rPr>
                  <w:rFonts w:ascii="Times New Roman" w:eastAsia="Times New Roman" w:hAnsi="Times New Roman" w:cs="Times New Roman"/>
                  <w:color w:val="FF0000"/>
                  <w:sz w:val="20"/>
                  <w:szCs w:val="20"/>
                </w:rPr>
                <w:t>betting</w:t>
              </w:r>
            </w:ins>
            <w:del w:id="5" w:author="Soonleh Ling" w:date="2023-12-18T16:25:00Z">
              <w:r w:rsidRPr="00F76965" w:rsidDel="00BA1C15">
                <w:rPr>
                  <w:rFonts w:ascii="Times New Roman" w:eastAsia="Times New Roman" w:hAnsi="Times New Roman" w:cs="Times New Roman"/>
                  <w:color w:val="FF0000"/>
                  <w:sz w:val="20"/>
                  <w:szCs w:val="20"/>
                  <w:rPrChange w:id="6" w:author="Soonleh Ling" w:date="2023-12-18T16:24:00Z">
                    <w:rPr>
                      <w:rFonts w:ascii="Times New Roman" w:eastAsia="Times New Roman" w:hAnsi="Times New Roman" w:cs="Times New Roman"/>
                      <w:sz w:val="20"/>
                      <w:szCs w:val="20"/>
                    </w:rPr>
                  </w:rPrChange>
                </w:rPr>
                <w:delText>books</w:delText>
              </w:r>
            </w:del>
            <w:ins w:id="7" w:author="Soonleh Ling" w:date="2023-12-18T16:25:00Z">
              <w:r w:rsidR="00BA1C15">
                <w:rPr>
                  <w:rFonts w:ascii="Times New Roman" w:eastAsia="Times New Roman" w:hAnsi="Times New Roman" w:cs="Times New Roman"/>
                  <w:color w:val="FF0000"/>
                  <w:sz w:val="20"/>
                  <w:szCs w:val="20"/>
                </w:rPr>
                <w:t>s</w:t>
              </w:r>
            </w:ins>
            <w:proofErr w:type="spellEnd"/>
            <w:r w:rsidRPr="00F917BF">
              <w:rPr>
                <w:rFonts w:ascii="Times New Roman" w:eastAsia="Times New Roman" w:hAnsi="Times New Roman" w:cs="Times New Roman"/>
                <w:sz w:val="20"/>
                <w:szCs w:val="20"/>
              </w:rPr>
              <w:t xml:space="preserve"> beyond cybersecurity enhancement?</w:t>
            </w:r>
          </w:p>
          <w:p w14:paraId="6C19BF69" w14:textId="5870A4E1" w:rsidR="001410C6" w:rsidRPr="007200CA" w:rsidRDefault="001410C6" w:rsidP="00F917BF">
            <w:pPr>
              <w:spacing w:after="200" w:line="360" w:lineRule="auto"/>
              <w:rPr>
                <w:rFonts w:ascii="Times New Roman" w:eastAsia="Times New Roman" w:hAnsi="Times New Roman" w:cs="Times New Roman"/>
                <w:sz w:val="20"/>
                <w:szCs w:val="20"/>
              </w:rPr>
            </w:pPr>
          </w:p>
        </w:tc>
      </w:tr>
      <w:tr w:rsidR="00D46C4B" w:rsidRPr="007200CA" w14:paraId="6E6DEE3E" w14:textId="77777777" w:rsidTr="332F5DAC">
        <w:trPr>
          <w:trHeight w:val="765"/>
        </w:trPr>
        <w:tc>
          <w:tcPr>
            <w:tcW w:w="9242" w:type="dxa"/>
            <w:gridSpan w:val="6"/>
          </w:tcPr>
          <w:p w14:paraId="4DFB48D4" w14:textId="1D966053" w:rsidR="00DC59E9" w:rsidRPr="007200CA" w:rsidRDefault="332F5DAC" w:rsidP="54A21942">
            <w:pPr>
              <w:rPr>
                <w:rFonts w:ascii="Times New Roman" w:hAnsi="Times New Roman" w:cs="Times New Roman"/>
                <w:b/>
                <w:bCs/>
                <w:sz w:val="20"/>
                <w:szCs w:val="20"/>
              </w:rPr>
            </w:pPr>
            <w:r w:rsidRPr="332F5DAC">
              <w:rPr>
                <w:rFonts w:ascii="Times New Roman" w:hAnsi="Times New Roman" w:cs="Times New Roman"/>
                <w:b/>
                <w:bCs/>
                <w:sz w:val="20"/>
                <w:szCs w:val="20"/>
              </w:rPr>
              <w:t>WHAT HYPOTHESIS ARE YOU SEEKING TO TEST?</w:t>
            </w:r>
          </w:p>
          <w:p w14:paraId="591309DD" w14:textId="34667957" w:rsidR="003C5FB9" w:rsidRPr="007200CA" w:rsidRDefault="332F5DAC" w:rsidP="00FB56B5">
            <w:pPr>
              <w:spacing w:after="200" w:line="276" w:lineRule="auto"/>
              <w:jc w:val="both"/>
            </w:pPr>
            <w:r w:rsidRPr="332F5DAC">
              <w:rPr>
                <w:rFonts w:ascii="Calibri" w:eastAsia="Calibri" w:hAnsi="Calibri" w:cs="Calibri"/>
                <w:color w:val="000000" w:themeColor="text1"/>
                <w:sz w:val="20"/>
                <w:szCs w:val="20"/>
              </w:rPr>
              <w:t xml:space="preserve">Here are some potential hypotheses: </w:t>
            </w:r>
          </w:p>
          <w:p w14:paraId="66D6F4EE" w14:textId="2E848F06" w:rsidR="003C5FB9" w:rsidRPr="007200CA" w:rsidRDefault="332F5DAC" w:rsidP="00FB56B5">
            <w:pPr>
              <w:spacing w:after="200" w:line="360" w:lineRule="auto"/>
              <w:jc w:val="both"/>
            </w:pPr>
            <w:r w:rsidRPr="332F5DAC">
              <w:rPr>
                <w:rFonts w:ascii="Times New Roman" w:eastAsia="Times New Roman" w:hAnsi="Times New Roman" w:cs="Times New Roman"/>
                <w:sz w:val="20"/>
                <w:szCs w:val="20"/>
              </w:rPr>
              <w:t xml:space="preserve">Null hypothesis(H0): Online betting industry that effectively implement IDS and ELK integration will experience a reduction in cybersecurity incidents. </w:t>
            </w:r>
          </w:p>
          <w:p w14:paraId="59B556CF" w14:textId="6A0FD1F8" w:rsidR="003C5FB9" w:rsidRPr="007200CA" w:rsidRDefault="332F5DAC" w:rsidP="00FB56B5">
            <w:pPr>
              <w:spacing w:after="200" w:line="360" w:lineRule="auto"/>
              <w:jc w:val="both"/>
            </w:pPr>
            <w:r w:rsidRPr="332F5DAC">
              <w:rPr>
                <w:rFonts w:ascii="Times New Roman" w:eastAsia="Times New Roman" w:hAnsi="Times New Roman" w:cs="Times New Roman"/>
                <w:sz w:val="20"/>
                <w:szCs w:val="20"/>
              </w:rPr>
              <w:t>Alternative hypothesis(H1):</w:t>
            </w:r>
            <w:r w:rsidRPr="332F5DAC">
              <w:rPr>
                <w:rFonts w:ascii="Calibri" w:eastAsia="Calibri" w:hAnsi="Calibri" w:cs="Calibri"/>
              </w:rPr>
              <w:t xml:space="preserve"> </w:t>
            </w:r>
            <w:r w:rsidRPr="332F5DAC">
              <w:rPr>
                <w:rFonts w:ascii="Times New Roman" w:eastAsia="Times New Roman" w:hAnsi="Times New Roman" w:cs="Times New Roman"/>
                <w:sz w:val="20"/>
                <w:szCs w:val="20"/>
              </w:rPr>
              <w:t xml:space="preserve"> Online betting industry that fail to implement IDS and ELK integration will be at a higher risk of experiencing cyberattacks, leading to data breaches, financial losses, and reputational damage.</w:t>
            </w:r>
          </w:p>
          <w:p w14:paraId="621C3018" w14:textId="5E56CEC4" w:rsidR="003C5FB9" w:rsidRPr="007200CA" w:rsidRDefault="003C5FB9" w:rsidP="332F5DAC">
            <w:pPr>
              <w:spacing w:line="360" w:lineRule="auto"/>
              <w:rPr>
                <w:rFonts w:ascii="Times New Roman" w:hAnsi="Times New Roman" w:cs="Times New Roman"/>
                <w:sz w:val="20"/>
                <w:szCs w:val="20"/>
                <w:highlight w:val="yellow"/>
              </w:rPr>
            </w:pPr>
          </w:p>
        </w:tc>
      </w:tr>
      <w:tr w:rsidR="00D46C4B" w:rsidRPr="007200CA" w14:paraId="7BCB7146" w14:textId="77777777" w:rsidTr="332F5DAC">
        <w:trPr>
          <w:trHeight w:val="947"/>
        </w:trPr>
        <w:tc>
          <w:tcPr>
            <w:tcW w:w="9242" w:type="dxa"/>
            <w:gridSpan w:val="6"/>
          </w:tcPr>
          <w:p w14:paraId="7DF96B0E" w14:textId="409E77D6" w:rsidR="332F5DAC" w:rsidRDefault="332F5DAC" w:rsidP="332F5DAC">
            <w:pPr>
              <w:rPr>
                <w:rFonts w:ascii="Times New Roman" w:hAnsi="Times New Roman" w:cs="Times New Roman"/>
                <w:b/>
                <w:bCs/>
                <w:sz w:val="20"/>
                <w:szCs w:val="20"/>
              </w:rPr>
            </w:pPr>
            <w:r w:rsidRPr="332F5DAC">
              <w:rPr>
                <w:rFonts w:ascii="Times New Roman" w:hAnsi="Times New Roman" w:cs="Times New Roman"/>
                <w:b/>
                <w:bCs/>
                <w:sz w:val="20"/>
                <w:szCs w:val="20"/>
              </w:rPr>
              <w:t>WHAT ARE THE PROBABLE PROJECT OUTCOMES?</w:t>
            </w:r>
          </w:p>
          <w:p w14:paraId="136B2D2C" w14:textId="77777777" w:rsidR="00F917BF" w:rsidRDefault="00F917BF" w:rsidP="332F5DAC">
            <w:pPr>
              <w:rPr>
                <w:rFonts w:ascii="Times New Roman" w:hAnsi="Times New Roman" w:cs="Times New Roman"/>
                <w:b/>
                <w:bCs/>
                <w:sz w:val="20"/>
                <w:szCs w:val="20"/>
              </w:rPr>
            </w:pPr>
          </w:p>
          <w:p w14:paraId="07ADA421" w14:textId="54E214F3" w:rsidR="332F5DAC" w:rsidRDefault="332F5DAC" w:rsidP="00FB56B5">
            <w:pPr>
              <w:pStyle w:val="Default"/>
              <w:jc w:val="both"/>
              <w:rPr>
                <w:sz w:val="20"/>
                <w:szCs w:val="20"/>
              </w:rPr>
            </w:pPr>
            <w:r w:rsidRPr="332F5DAC">
              <w:rPr>
                <w:sz w:val="20"/>
                <w:szCs w:val="20"/>
              </w:rPr>
              <w:t xml:space="preserve">The probable project outcomes </w:t>
            </w:r>
            <w:del w:id="8" w:author="Soonleh Ling" w:date="2023-12-18T16:25:00Z">
              <w:r w:rsidRPr="332F5DAC" w:rsidDel="00D45B9F">
                <w:rPr>
                  <w:sz w:val="20"/>
                  <w:szCs w:val="20"/>
                </w:rPr>
                <w:delText xml:space="preserve">of integrating Intrusion Detection Systems (IDS) and Elasticsearch, Logstash, and Kibana (ELK) into the betting industry </w:delText>
              </w:r>
            </w:del>
            <w:r w:rsidR="00F917BF" w:rsidRPr="332F5DAC">
              <w:rPr>
                <w:sz w:val="20"/>
                <w:szCs w:val="20"/>
              </w:rPr>
              <w:t>are</w:t>
            </w:r>
            <w:ins w:id="9" w:author="Soonleh Ling" w:date="2023-12-18T16:25:00Z">
              <w:r w:rsidR="00D45B9F">
                <w:rPr>
                  <w:sz w:val="20"/>
                  <w:szCs w:val="20"/>
                </w:rPr>
                <w:t>:</w:t>
              </w:r>
            </w:ins>
            <w:del w:id="10" w:author="Soonleh Ling" w:date="2023-12-18T16:25:00Z">
              <w:r w:rsidR="00F917BF" w:rsidRPr="332F5DAC" w:rsidDel="00D45B9F">
                <w:rPr>
                  <w:sz w:val="20"/>
                  <w:szCs w:val="20"/>
                </w:rPr>
                <w:delText>.</w:delText>
              </w:r>
              <w:r w:rsidRPr="332F5DAC" w:rsidDel="00D45B9F">
                <w:rPr>
                  <w:sz w:val="20"/>
                  <w:szCs w:val="20"/>
                </w:rPr>
                <w:delText xml:space="preserve"> </w:delText>
              </w:r>
            </w:del>
          </w:p>
          <w:p w14:paraId="6B17991F" w14:textId="17B1DD3C" w:rsidR="332F5DAC" w:rsidRDefault="332F5DAC" w:rsidP="00FB56B5">
            <w:pPr>
              <w:pStyle w:val="Default"/>
              <w:jc w:val="both"/>
              <w:rPr>
                <w:sz w:val="20"/>
                <w:szCs w:val="20"/>
              </w:rPr>
            </w:pPr>
          </w:p>
          <w:p w14:paraId="6F6834CE" w14:textId="21F07EAA" w:rsidR="332F5DAC" w:rsidRPr="00D45B9F" w:rsidRDefault="332F5DAC" w:rsidP="00FB56B5">
            <w:pPr>
              <w:pStyle w:val="Default"/>
              <w:jc w:val="both"/>
              <w:rPr>
                <w:b/>
                <w:bCs/>
                <w:color w:val="FF0000"/>
                <w:sz w:val="20"/>
                <w:szCs w:val="20"/>
                <w:rPrChange w:id="11" w:author="Soonleh Ling" w:date="2023-12-18T16:26:00Z">
                  <w:rPr>
                    <w:b/>
                    <w:bCs/>
                    <w:sz w:val="20"/>
                    <w:szCs w:val="20"/>
                  </w:rPr>
                </w:rPrChange>
              </w:rPr>
            </w:pPr>
            <w:r w:rsidRPr="00D45B9F">
              <w:rPr>
                <w:b/>
                <w:bCs/>
                <w:color w:val="FF0000"/>
                <w:sz w:val="20"/>
                <w:szCs w:val="20"/>
                <w:rPrChange w:id="12" w:author="Soonleh Ling" w:date="2023-12-18T16:26:00Z">
                  <w:rPr>
                    <w:b/>
                    <w:bCs/>
                    <w:sz w:val="20"/>
                    <w:szCs w:val="20"/>
                  </w:rPr>
                </w:rPrChange>
              </w:rPr>
              <w:t>Encompassing enhanced cybersecurity</w:t>
            </w:r>
          </w:p>
          <w:p w14:paraId="141A8B50" w14:textId="43A4EB60" w:rsidR="332F5DAC" w:rsidRPr="00D45B9F" w:rsidRDefault="332F5DAC" w:rsidP="00FB56B5">
            <w:pPr>
              <w:pStyle w:val="Default"/>
              <w:jc w:val="both"/>
              <w:rPr>
                <w:color w:val="FF0000"/>
                <w:sz w:val="20"/>
                <w:szCs w:val="20"/>
                <w:rPrChange w:id="13" w:author="Soonleh Ling" w:date="2023-12-18T16:26:00Z">
                  <w:rPr>
                    <w:sz w:val="20"/>
                    <w:szCs w:val="20"/>
                  </w:rPr>
                </w:rPrChange>
              </w:rPr>
            </w:pPr>
            <w:r w:rsidRPr="00D45B9F">
              <w:rPr>
                <w:color w:val="FF0000"/>
                <w:sz w:val="20"/>
                <w:szCs w:val="20"/>
                <w:rPrChange w:id="14" w:author="Soonleh Ling" w:date="2023-12-18T16:26:00Z">
                  <w:rPr>
                    <w:sz w:val="20"/>
                    <w:szCs w:val="20"/>
                  </w:rPr>
                </w:rPrChange>
              </w:rPr>
              <w:t xml:space="preserve">  Effective implementation of IDS and ELK integration can significantly strengthen the cybersecurity posture of online betting industry, reducing the likelihood of cyberattacks and minimizing their impact.</w:t>
            </w:r>
          </w:p>
          <w:p w14:paraId="1D242706" w14:textId="7EA16A85" w:rsidR="332F5DAC" w:rsidRPr="00D45B9F" w:rsidRDefault="332F5DAC" w:rsidP="00FB56B5">
            <w:pPr>
              <w:pStyle w:val="Default"/>
              <w:jc w:val="both"/>
              <w:rPr>
                <w:color w:val="FF0000"/>
                <w:sz w:val="20"/>
                <w:szCs w:val="20"/>
                <w:rPrChange w:id="15" w:author="Soonleh Ling" w:date="2023-12-18T16:26:00Z">
                  <w:rPr>
                    <w:sz w:val="20"/>
                    <w:szCs w:val="20"/>
                  </w:rPr>
                </w:rPrChange>
              </w:rPr>
            </w:pPr>
          </w:p>
          <w:p w14:paraId="6A018620" w14:textId="5A9F6274" w:rsidR="332F5DAC" w:rsidRPr="00D45B9F" w:rsidRDefault="332F5DAC" w:rsidP="00FB56B5">
            <w:pPr>
              <w:pStyle w:val="Default"/>
              <w:jc w:val="both"/>
              <w:rPr>
                <w:b/>
                <w:bCs/>
                <w:color w:val="FF0000"/>
                <w:sz w:val="20"/>
                <w:szCs w:val="20"/>
                <w:rPrChange w:id="16" w:author="Soonleh Ling" w:date="2023-12-18T16:26:00Z">
                  <w:rPr>
                    <w:b/>
                    <w:bCs/>
                    <w:sz w:val="20"/>
                    <w:szCs w:val="20"/>
                  </w:rPr>
                </w:rPrChange>
              </w:rPr>
            </w:pPr>
            <w:r w:rsidRPr="00D45B9F">
              <w:rPr>
                <w:b/>
                <w:bCs/>
                <w:color w:val="FF0000"/>
                <w:sz w:val="20"/>
                <w:szCs w:val="20"/>
                <w:rPrChange w:id="17" w:author="Soonleh Ling" w:date="2023-12-18T16:26:00Z">
                  <w:rPr>
                    <w:b/>
                    <w:bCs/>
                    <w:sz w:val="20"/>
                    <w:szCs w:val="20"/>
                  </w:rPr>
                </w:rPrChange>
              </w:rPr>
              <w:t>Improved data analytics</w:t>
            </w:r>
          </w:p>
          <w:p w14:paraId="2B8EC1DF" w14:textId="7DFE0F7B" w:rsidR="332F5DAC" w:rsidRPr="00D45B9F" w:rsidRDefault="332F5DAC" w:rsidP="00FB56B5">
            <w:pPr>
              <w:pStyle w:val="Default"/>
              <w:jc w:val="both"/>
              <w:rPr>
                <w:color w:val="FF0000"/>
                <w:sz w:val="20"/>
                <w:szCs w:val="20"/>
                <w:rPrChange w:id="18" w:author="Soonleh Ling" w:date="2023-12-18T16:26:00Z">
                  <w:rPr>
                    <w:sz w:val="20"/>
                    <w:szCs w:val="20"/>
                  </w:rPr>
                </w:rPrChange>
              </w:rPr>
            </w:pPr>
            <w:r w:rsidRPr="00D45B9F">
              <w:rPr>
                <w:color w:val="FF0000"/>
                <w:sz w:val="20"/>
                <w:szCs w:val="20"/>
                <w:rPrChange w:id="19" w:author="Soonleh Ling" w:date="2023-12-18T16:26:00Z">
                  <w:rPr>
                    <w:sz w:val="20"/>
                    <w:szCs w:val="20"/>
                  </w:rPr>
                </w:rPrChange>
              </w:rPr>
              <w:t>Integration of IDS and ELK provides valuable insights into user behaviour and betting patterns which enables betting industry to optimize their strategies and operations.</w:t>
            </w:r>
          </w:p>
          <w:p w14:paraId="07200013" w14:textId="77777777" w:rsidR="00FB56B5" w:rsidRPr="00D45B9F" w:rsidRDefault="00FB56B5" w:rsidP="332F5DAC">
            <w:pPr>
              <w:pStyle w:val="Default"/>
              <w:rPr>
                <w:color w:val="FF0000"/>
                <w:sz w:val="20"/>
                <w:szCs w:val="20"/>
                <w:rPrChange w:id="20" w:author="Soonleh Ling" w:date="2023-12-18T16:26:00Z">
                  <w:rPr>
                    <w:sz w:val="20"/>
                    <w:szCs w:val="20"/>
                  </w:rPr>
                </w:rPrChange>
              </w:rPr>
            </w:pPr>
          </w:p>
          <w:p w14:paraId="5A0870BE" w14:textId="77777777" w:rsidR="00F917BF" w:rsidRPr="00D45B9F" w:rsidRDefault="00F917BF" w:rsidP="332F5DAC">
            <w:pPr>
              <w:pStyle w:val="Default"/>
              <w:rPr>
                <w:color w:val="FF0000"/>
                <w:sz w:val="20"/>
                <w:szCs w:val="20"/>
                <w:rPrChange w:id="21" w:author="Soonleh Ling" w:date="2023-12-18T16:26:00Z">
                  <w:rPr>
                    <w:sz w:val="20"/>
                    <w:szCs w:val="20"/>
                  </w:rPr>
                </w:rPrChange>
              </w:rPr>
            </w:pPr>
          </w:p>
          <w:p w14:paraId="5A11C597" w14:textId="0BC00881" w:rsidR="332F5DAC" w:rsidRPr="00D45B9F" w:rsidRDefault="332F5DAC" w:rsidP="00FB56B5">
            <w:pPr>
              <w:pStyle w:val="Default"/>
              <w:jc w:val="both"/>
              <w:rPr>
                <w:b/>
                <w:bCs/>
                <w:color w:val="FF0000"/>
                <w:sz w:val="20"/>
                <w:szCs w:val="20"/>
                <w:rPrChange w:id="22" w:author="Soonleh Ling" w:date="2023-12-18T16:26:00Z">
                  <w:rPr>
                    <w:b/>
                    <w:bCs/>
                    <w:sz w:val="20"/>
                    <w:szCs w:val="20"/>
                  </w:rPr>
                </w:rPrChange>
              </w:rPr>
            </w:pPr>
            <w:r w:rsidRPr="00D45B9F">
              <w:rPr>
                <w:b/>
                <w:bCs/>
                <w:color w:val="FF0000"/>
                <w:sz w:val="20"/>
                <w:szCs w:val="20"/>
                <w:rPrChange w:id="23" w:author="Soonleh Ling" w:date="2023-12-18T16:26:00Z">
                  <w:rPr>
                    <w:b/>
                    <w:bCs/>
                    <w:sz w:val="20"/>
                    <w:szCs w:val="20"/>
                  </w:rPr>
                </w:rPrChange>
              </w:rPr>
              <w:lastRenderedPageBreak/>
              <w:t xml:space="preserve">Optimized operational </w:t>
            </w:r>
            <w:r w:rsidR="00FB56B5" w:rsidRPr="00D45B9F">
              <w:rPr>
                <w:b/>
                <w:bCs/>
                <w:color w:val="FF0000"/>
                <w:sz w:val="20"/>
                <w:szCs w:val="20"/>
                <w:rPrChange w:id="24" w:author="Soonleh Ling" w:date="2023-12-18T16:26:00Z">
                  <w:rPr>
                    <w:b/>
                    <w:bCs/>
                    <w:sz w:val="20"/>
                    <w:szCs w:val="20"/>
                  </w:rPr>
                </w:rPrChange>
              </w:rPr>
              <w:t>efficiency.</w:t>
            </w:r>
          </w:p>
          <w:p w14:paraId="371F3414" w14:textId="20944336" w:rsidR="00646E34" w:rsidRPr="00D45B9F" w:rsidRDefault="332F5DAC" w:rsidP="00FB56B5">
            <w:pPr>
              <w:pStyle w:val="Default"/>
              <w:jc w:val="both"/>
              <w:rPr>
                <w:color w:val="FF0000"/>
                <w:sz w:val="20"/>
                <w:szCs w:val="20"/>
                <w:rPrChange w:id="25" w:author="Soonleh Ling" w:date="2023-12-18T16:26:00Z">
                  <w:rPr>
                    <w:sz w:val="20"/>
                    <w:szCs w:val="20"/>
                  </w:rPr>
                </w:rPrChange>
              </w:rPr>
            </w:pPr>
            <w:r w:rsidRPr="00D45B9F">
              <w:rPr>
                <w:color w:val="FF0000"/>
                <w:sz w:val="20"/>
                <w:szCs w:val="20"/>
                <w:rPrChange w:id="26" w:author="Soonleh Ling" w:date="2023-12-18T16:26:00Z">
                  <w:rPr>
                    <w:sz w:val="20"/>
                    <w:szCs w:val="20"/>
                  </w:rPr>
                </w:rPrChange>
              </w:rPr>
              <w:t>IDS and ELK integration can contribute to improved operational efficiency in several aspects such as Automated Tasks and Processes, Streamlined Communication and Collaboration, Reduced Downtime and Maintenance Costs</w:t>
            </w:r>
            <w:r w:rsidR="00F917BF" w:rsidRPr="00D45B9F">
              <w:rPr>
                <w:color w:val="FF0000"/>
                <w:sz w:val="20"/>
                <w:szCs w:val="20"/>
                <w:rPrChange w:id="27" w:author="Soonleh Ling" w:date="2023-12-18T16:26:00Z">
                  <w:rPr>
                    <w:sz w:val="20"/>
                    <w:szCs w:val="20"/>
                  </w:rPr>
                </w:rPrChange>
              </w:rPr>
              <w:t>.</w:t>
            </w:r>
          </w:p>
          <w:p w14:paraId="4EB7C9F4" w14:textId="6A74119B" w:rsidR="00B0160E" w:rsidRPr="0010597D" w:rsidRDefault="00DB122F" w:rsidP="54A21942">
            <w:pPr>
              <w:pStyle w:val="Default"/>
              <w:spacing w:line="360" w:lineRule="auto"/>
              <w:rPr>
                <w:sz w:val="20"/>
                <w:szCs w:val="20"/>
              </w:rPr>
            </w:pPr>
            <w:ins w:id="28" w:author="Soonleh Ling" w:date="2023-12-18T16:26:00Z">
              <w:r>
                <w:rPr>
                  <w:sz w:val="20"/>
                  <w:szCs w:val="20"/>
                </w:rPr>
                <w:t>Potential publication in international conferences.</w:t>
              </w:r>
            </w:ins>
          </w:p>
        </w:tc>
      </w:tr>
      <w:tr w:rsidR="00D46C4B" w:rsidRPr="007200CA" w14:paraId="26E850FE" w14:textId="77777777" w:rsidTr="332F5DAC">
        <w:tc>
          <w:tcPr>
            <w:tcW w:w="9242" w:type="dxa"/>
            <w:gridSpan w:val="6"/>
          </w:tcPr>
          <w:p w14:paraId="46C59040" w14:textId="02F2A1A9" w:rsidR="00D46C4B"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lastRenderedPageBreak/>
              <w:t>PLEASE PROVIDE A BRIEF BIBLIOGRPAHY OF 2-4 KEY TEXTS FOR YOUR STUDY (USE HARVARD REFERENCE STYLE)</w:t>
            </w:r>
          </w:p>
          <w:p w14:paraId="4084DA19" w14:textId="77777777" w:rsidR="0003789F" w:rsidRPr="007200CA" w:rsidRDefault="0003789F" w:rsidP="54A21942">
            <w:pPr>
              <w:rPr>
                <w:rFonts w:ascii="Times New Roman" w:hAnsi="Times New Roman" w:cs="Times New Roman"/>
                <w:b/>
                <w:bCs/>
                <w:sz w:val="20"/>
                <w:szCs w:val="20"/>
              </w:rPr>
            </w:pPr>
          </w:p>
          <w:p w14:paraId="4E478C0C" w14:textId="672D6B21" w:rsidR="006906EB" w:rsidRPr="007200CA" w:rsidRDefault="54A21942">
            <w:pPr>
              <w:pStyle w:val="ListParagraph"/>
              <w:numPr>
                <w:ilvl w:val="0"/>
                <w:numId w:val="1"/>
              </w:numPr>
              <w:rPr>
                <w:rFonts w:ascii="Times New Roman" w:eastAsia="Times New Roman" w:hAnsi="Times New Roman" w:cs="Times New Roman"/>
                <w:color w:val="000000" w:themeColor="text1"/>
              </w:rPr>
            </w:pPr>
            <w:r w:rsidRPr="54A21942">
              <w:rPr>
                <w:rFonts w:ascii="Times New Roman" w:eastAsia="Times New Roman" w:hAnsi="Times New Roman" w:cs="Times New Roman"/>
                <w:color w:val="000000" w:themeColor="text1"/>
                <w:sz w:val="20"/>
                <w:szCs w:val="20"/>
              </w:rPr>
              <w:t xml:space="preserve">ESPN.com. (2022). </w:t>
            </w:r>
            <w:r w:rsidRPr="54A21942">
              <w:rPr>
                <w:rFonts w:ascii="Times New Roman" w:eastAsia="Times New Roman" w:hAnsi="Times New Roman" w:cs="Times New Roman"/>
                <w:i/>
                <w:iCs/>
                <w:color w:val="000000" w:themeColor="text1"/>
                <w:sz w:val="20"/>
                <w:szCs w:val="20"/>
              </w:rPr>
              <w:t>Source: FBI probing attack of online sportsbooks</w:t>
            </w:r>
            <w:r w:rsidRPr="54A21942">
              <w:rPr>
                <w:rFonts w:ascii="Times New Roman" w:eastAsia="Times New Roman" w:hAnsi="Times New Roman" w:cs="Times New Roman"/>
                <w:color w:val="000000" w:themeColor="text1"/>
                <w:sz w:val="20"/>
                <w:szCs w:val="20"/>
              </w:rPr>
              <w:t xml:space="preserve">. [online] Available at: </w:t>
            </w:r>
            <w:hyperlink r:id="rId11">
              <w:r w:rsidRPr="54A21942">
                <w:rPr>
                  <w:rStyle w:val="Hyperlink"/>
                  <w:rFonts w:ascii="Times New Roman" w:eastAsia="Times New Roman" w:hAnsi="Times New Roman" w:cs="Times New Roman"/>
                  <w:sz w:val="20"/>
                  <w:szCs w:val="20"/>
                </w:rPr>
                <w:t>https://www.espn.com/sports-betting/story/_/id/35156137/source-fbi-investigating-cyberattack-online-sportsbooks</w:t>
              </w:r>
            </w:hyperlink>
            <w:r w:rsidRPr="54A21942">
              <w:rPr>
                <w:rFonts w:ascii="Times New Roman" w:eastAsia="Times New Roman" w:hAnsi="Times New Roman" w:cs="Times New Roman"/>
                <w:color w:val="000000" w:themeColor="text1"/>
                <w:sz w:val="20"/>
                <w:szCs w:val="20"/>
              </w:rPr>
              <w:t xml:space="preserve"> [Accessed 12 Dec. 2023].</w:t>
            </w:r>
          </w:p>
          <w:p w14:paraId="41CCCCB4" w14:textId="57F109ED" w:rsidR="006906EB" w:rsidRPr="007200CA" w:rsidRDefault="54A21942">
            <w:pPr>
              <w:pStyle w:val="ListParagraph"/>
              <w:numPr>
                <w:ilvl w:val="0"/>
                <w:numId w:val="1"/>
              </w:numPr>
              <w:ind w:right="-20"/>
              <w:rPr>
                <w:rFonts w:ascii="Times New Roman" w:eastAsia="Times New Roman" w:hAnsi="Times New Roman" w:cs="Times New Roman"/>
                <w:sz w:val="20"/>
                <w:szCs w:val="20"/>
              </w:rPr>
            </w:pPr>
            <w:r w:rsidRPr="54A21942">
              <w:rPr>
                <w:rFonts w:ascii="Times New Roman" w:eastAsia="Times New Roman" w:hAnsi="Times New Roman" w:cs="Times New Roman"/>
                <w:color w:val="000000" w:themeColor="text1"/>
                <w:sz w:val="20"/>
                <w:szCs w:val="20"/>
              </w:rPr>
              <w:t>‌</w:t>
            </w:r>
            <w:r w:rsidRPr="54A21942">
              <w:rPr>
                <w:rFonts w:ascii="Times New Roman" w:eastAsia="Times New Roman" w:hAnsi="Times New Roman" w:cs="Times New Roman"/>
                <w:sz w:val="20"/>
                <w:szCs w:val="20"/>
              </w:rPr>
              <w:t xml:space="preserve">Bace, R. and Mell, P. (n.d.). NIST Special Publication on Intrusion Detection Systems NIST Special Publication on Intrusion Detection Systems. [online] Available at: </w:t>
            </w:r>
            <w:hyperlink r:id="rId12">
              <w:r w:rsidRPr="54A21942">
                <w:rPr>
                  <w:rStyle w:val="Hyperlink"/>
                  <w:rFonts w:ascii="Times New Roman" w:eastAsia="Times New Roman" w:hAnsi="Times New Roman" w:cs="Times New Roman"/>
                  <w:sz w:val="20"/>
                  <w:szCs w:val="20"/>
                </w:rPr>
                <w:t>https://apps.dtic.mil/sti/tr/pdf/ADA393326.pdf</w:t>
              </w:r>
            </w:hyperlink>
            <w:r w:rsidRPr="54A21942">
              <w:rPr>
                <w:rFonts w:ascii="Times New Roman" w:eastAsia="Times New Roman" w:hAnsi="Times New Roman" w:cs="Times New Roman"/>
                <w:sz w:val="20"/>
                <w:szCs w:val="20"/>
              </w:rPr>
              <w:t>.</w:t>
            </w:r>
          </w:p>
          <w:p w14:paraId="135F8DB5" w14:textId="618712DE" w:rsidR="006906EB" w:rsidRPr="007200CA" w:rsidRDefault="54A21942">
            <w:pPr>
              <w:pStyle w:val="ListParagraph"/>
              <w:numPr>
                <w:ilvl w:val="0"/>
                <w:numId w:val="1"/>
              </w:numPr>
              <w:ind w:right="-20"/>
              <w:rPr>
                <w:rFonts w:ascii="Times New Roman" w:eastAsia="Times New Roman" w:hAnsi="Times New Roman" w:cs="Times New Roman"/>
                <w:color w:val="000000" w:themeColor="text1"/>
                <w:sz w:val="20"/>
                <w:szCs w:val="20"/>
              </w:rPr>
            </w:pPr>
            <w:proofErr w:type="spellStart"/>
            <w:r w:rsidRPr="54A21942">
              <w:rPr>
                <w:rFonts w:ascii="Times New Roman" w:eastAsia="Times New Roman" w:hAnsi="Times New Roman" w:cs="Times New Roman"/>
                <w:color w:val="000000" w:themeColor="text1"/>
                <w:sz w:val="20"/>
                <w:szCs w:val="20"/>
              </w:rPr>
              <w:t>Amoany</w:t>
            </w:r>
            <w:proofErr w:type="spellEnd"/>
            <w:r w:rsidRPr="54A21942">
              <w:rPr>
                <w:rFonts w:ascii="Times New Roman" w:eastAsia="Times New Roman" w:hAnsi="Times New Roman" w:cs="Times New Roman"/>
                <w:color w:val="000000" w:themeColor="text1"/>
                <w:sz w:val="20"/>
                <w:szCs w:val="20"/>
              </w:rPr>
              <w:t xml:space="preserve">, E. (n.d.). An introduction to monitoring using the ELK Stack. [online] Enable Sysadmin. Available at: </w:t>
            </w:r>
            <w:hyperlink r:id="rId13">
              <w:r w:rsidRPr="54A21942">
                <w:rPr>
                  <w:rStyle w:val="Hyperlink"/>
                  <w:rFonts w:ascii="Times New Roman" w:eastAsia="Times New Roman" w:hAnsi="Times New Roman" w:cs="Times New Roman"/>
                  <w:sz w:val="20"/>
                  <w:szCs w:val="20"/>
                </w:rPr>
                <w:t>https://www.redhat.com/sysadmin/what-is-elk-stack</w:t>
              </w:r>
            </w:hyperlink>
            <w:r w:rsidRPr="54A21942">
              <w:rPr>
                <w:rFonts w:ascii="Times New Roman" w:eastAsia="Times New Roman" w:hAnsi="Times New Roman" w:cs="Times New Roman"/>
                <w:color w:val="000000" w:themeColor="text1"/>
                <w:sz w:val="20"/>
                <w:szCs w:val="20"/>
              </w:rPr>
              <w:t>.</w:t>
            </w:r>
          </w:p>
          <w:p w14:paraId="63CD2E75" w14:textId="0CD11954" w:rsidR="00D46C4B" w:rsidRPr="007200CA" w:rsidRDefault="54A21942">
            <w:pPr>
              <w:pStyle w:val="ListParagraph"/>
              <w:numPr>
                <w:ilvl w:val="0"/>
                <w:numId w:val="1"/>
              </w:numPr>
              <w:ind w:right="-20"/>
              <w:rPr>
                <w:rFonts w:ascii="Times New Roman" w:eastAsia="Times New Roman" w:hAnsi="Times New Roman" w:cs="Times New Roman"/>
                <w:color w:val="000000" w:themeColor="text1"/>
                <w:sz w:val="20"/>
                <w:szCs w:val="20"/>
              </w:rPr>
            </w:pPr>
            <w:r w:rsidRPr="54A21942">
              <w:rPr>
                <w:rFonts w:ascii="Times New Roman" w:eastAsia="Times New Roman" w:hAnsi="Times New Roman" w:cs="Times New Roman"/>
                <w:color w:val="000000" w:themeColor="text1"/>
                <w:sz w:val="20"/>
                <w:szCs w:val="20"/>
              </w:rPr>
              <w:t xml:space="preserve">Stellmacher, D., Shrimpton, H. and Camilleri, E. (2021). Cyber and Gambling Cyber security in the gambling and lottery sector. [online] Available at: </w:t>
            </w:r>
            <w:hyperlink r:id="rId14">
              <w:r w:rsidRPr="54A21942">
                <w:rPr>
                  <w:rStyle w:val="Hyperlink"/>
                  <w:rFonts w:ascii="Times New Roman" w:eastAsia="Times New Roman" w:hAnsi="Times New Roman" w:cs="Times New Roman"/>
                  <w:sz w:val="20"/>
                  <w:szCs w:val="20"/>
                </w:rPr>
                <w:t>https://www.ncsc.gov.uk/files/NCSC-Cyber-and-Gambling-report-2021.pdf</w:t>
              </w:r>
            </w:hyperlink>
            <w:r w:rsidRPr="54A21942">
              <w:rPr>
                <w:rFonts w:ascii="Times New Roman" w:eastAsia="Times New Roman" w:hAnsi="Times New Roman" w:cs="Times New Roman"/>
                <w:color w:val="000000" w:themeColor="text1"/>
                <w:sz w:val="20"/>
                <w:szCs w:val="20"/>
              </w:rPr>
              <w:t>.</w:t>
            </w:r>
          </w:p>
          <w:p w14:paraId="47C9AB45" w14:textId="77777777" w:rsidR="00D46C4B" w:rsidRPr="0003789F" w:rsidRDefault="00000000">
            <w:pPr>
              <w:pStyle w:val="ListParagraph"/>
              <w:numPr>
                <w:ilvl w:val="0"/>
                <w:numId w:val="1"/>
              </w:numPr>
              <w:ind w:right="-20"/>
              <w:rPr>
                <w:rFonts w:ascii="Times New Roman" w:eastAsia="Times New Roman" w:hAnsi="Times New Roman" w:cs="Times New Roman"/>
                <w:color w:val="000000"/>
                <w:sz w:val="20"/>
                <w:szCs w:val="20"/>
              </w:rPr>
            </w:pPr>
            <w:hyperlink>
              <w:r w:rsidR="332F5DAC" w:rsidRPr="332F5DAC">
                <w:rPr>
                  <w:rStyle w:val="Hyperlink"/>
                  <w:rFonts w:ascii="Times New Roman" w:eastAsia="Times New Roman" w:hAnsi="Times New Roman" w:cs="Times New Roman"/>
                  <w:sz w:val="20"/>
                  <w:szCs w:val="20"/>
                </w:rPr>
                <w:t>www.feedconstruct.com</w:t>
              </w:r>
              <w:r w:rsidR="332F5DAC" w:rsidRPr="332F5DAC">
                <w:rPr>
                  <w:rFonts w:ascii="Times New Roman" w:eastAsia="Times New Roman" w:hAnsi="Times New Roman" w:cs="Times New Roman"/>
                  <w:color w:val="000000" w:themeColor="text1"/>
                  <w:sz w:val="20"/>
                  <w:szCs w:val="20"/>
                </w:rPr>
                <w:t xml:space="preserve">. (n.d.). </w:t>
              </w:r>
              <w:r w:rsidR="332F5DAC" w:rsidRPr="332F5DAC">
                <w:rPr>
                  <w:rFonts w:ascii="Times New Roman" w:eastAsia="Times New Roman" w:hAnsi="Times New Roman" w:cs="Times New Roman"/>
                  <w:i/>
                  <w:iCs/>
                  <w:color w:val="000000" w:themeColor="text1"/>
                  <w:sz w:val="20"/>
                  <w:szCs w:val="20"/>
                </w:rPr>
                <w:t>The Data Behind Sports Betting - Machine Learning and Data Science</w:t>
              </w:r>
              <w:r w:rsidR="332F5DAC" w:rsidRPr="332F5DAC">
                <w:rPr>
                  <w:rFonts w:ascii="Times New Roman" w:eastAsia="Times New Roman" w:hAnsi="Times New Roman" w:cs="Times New Roman"/>
                  <w:color w:val="000000" w:themeColor="text1"/>
                  <w:sz w:val="20"/>
                  <w:szCs w:val="20"/>
                </w:rPr>
                <w:t xml:space="preserve">. [online] Available at: </w:t>
              </w:r>
              <w:hyperlink r:id="rId15" w:anchor=":~:text=Data%20science%20is%20a%20field%20that%20provides%20methods">
                <w:r w:rsidR="332F5DAC" w:rsidRPr="332F5DAC">
                  <w:rPr>
                    <w:rStyle w:val="Hyperlink"/>
                    <w:rFonts w:ascii="Times New Roman" w:eastAsia="Times New Roman" w:hAnsi="Times New Roman" w:cs="Times New Roman"/>
                    <w:sz w:val="20"/>
                    <w:szCs w:val="20"/>
                  </w:rPr>
                  <w:t>https://www.feedconstruct.com/blog/the-data-behind-sports-betting-machine-learning-and-data-science#:~:text=Data%20science%20is%20a%20field%20that%20provides%20methods</w:t>
                </w:r>
              </w:hyperlink>
              <w:r w:rsidR="332F5DAC" w:rsidRPr="332F5DAC">
                <w:rPr>
                  <w:rFonts w:ascii="Times New Roman" w:eastAsia="Times New Roman" w:hAnsi="Times New Roman" w:cs="Times New Roman"/>
                  <w:color w:val="000000" w:themeColor="text1"/>
                  <w:sz w:val="20"/>
                  <w:szCs w:val="20"/>
                </w:rPr>
                <w:t xml:space="preserve"> [Accessed 12 Dec. 2023].</w:t>
              </w:r>
            </w:hyperlink>
          </w:p>
          <w:p w14:paraId="54ADB43C" w14:textId="41DF3DE4" w:rsidR="0003789F" w:rsidRPr="0003789F" w:rsidRDefault="0003789F" w:rsidP="0003789F">
            <w:pPr>
              <w:ind w:right="-20"/>
              <w:rPr>
                <w:rFonts w:ascii="Times New Roman" w:eastAsia="Times New Roman" w:hAnsi="Times New Roman" w:cs="Times New Roman"/>
                <w:color w:val="000000"/>
                <w:sz w:val="20"/>
                <w:szCs w:val="20"/>
              </w:rPr>
            </w:pPr>
          </w:p>
        </w:tc>
      </w:tr>
      <w:tr w:rsidR="00D46C4B" w:rsidRPr="007200CA" w14:paraId="73C95B3D" w14:textId="77777777" w:rsidTr="332F5DAC">
        <w:tc>
          <w:tcPr>
            <w:tcW w:w="9242" w:type="dxa"/>
            <w:gridSpan w:val="6"/>
            <w:tcBorders>
              <w:bottom w:val="double" w:sz="4" w:space="0" w:color="auto"/>
            </w:tcBorders>
          </w:tcPr>
          <w:p w14:paraId="483399B1" w14:textId="4FF3EC44" w:rsidR="00D46C4B"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PLEASE NAME ANY MEMBER OF THE ACADEMIC TEAM YOU HAVE DISCUSSED THIS POTENTIAL PROJECT:</w:t>
            </w:r>
          </w:p>
          <w:p w14:paraId="08865EC9" w14:textId="77777777" w:rsidR="002F033B" w:rsidRDefault="002F033B">
            <w:pPr>
              <w:rPr>
                <w:rFonts w:ascii="Times New Roman" w:hAnsi="Times New Roman" w:cs="Times New Roman"/>
                <w:sz w:val="20"/>
                <w:szCs w:val="20"/>
              </w:rPr>
            </w:pPr>
          </w:p>
          <w:p w14:paraId="5DB6FB2D" w14:textId="77777777" w:rsidR="00D46C4B" w:rsidRDefault="54A21942">
            <w:pPr>
              <w:rPr>
                <w:rFonts w:ascii="Times New Roman" w:hAnsi="Times New Roman" w:cs="Times New Roman"/>
                <w:sz w:val="20"/>
                <w:szCs w:val="20"/>
              </w:rPr>
            </w:pPr>
            <w:r w:rsidRPr="54A21942">
              <w:rPr>
                <w:rFonts w:ascii="Times New Roman" w:hAnsi="Times New Roman" w:cs="Times New Roman"/>
                <w:sz w:val="20"/>
                <w:szCs w:val="20"/>
              </w:rPr>
              <w:t>NA</w:t>
            </w:r>
          </w:p>
          <w:p w14:paraId="42DB57F0" w14:textId="2A6890C3" w:rsidR="002F033B" w:rsidRPr="007200CA" w:rsidRDefault="002F033B">
            <w:pPr>
              <w:rPr>
                <w:rFonts w:ascii="Times New Roman" w:hAnsi="Times New Roman" w:cs="Times New Roman"/>
                <w:sz w:val="20"/>
                <w:szCs w:val="20"/>
              </w:rPr>
            </w:pPr>
          </w:p>
        </w:tc>
      </w:tr>
      <w:tr w:rsidR="00D46C4B" w:rsidRPr="007200CA" w14:paraId="3103B104" w14:textId="77777777" w:rsidTr="332F5DAC">
        <w:trPr>
          <w:trHeight w:val="252"/>
        </w:trPr>
        <w:tc>
          <w:tcPr>
            <w:tcW w:w="6345" w:type="dxa"/>
            <w:gridSpan w:val="2"/>
            <w:tcBorders>
              <w:top w:val="double" w:sz="4" w:space="0" w:color="auto"/>
            </w:tcBorders>
          </w:tcPr>
          <w:p w14:paraId="0EBE3730" w14:textId="6AC10C5E"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Academic Team?</w:t>
            </w:r>
          </w:p>
        </w:tc>
        <w:tc>
          <w:tcPr>
            <w:tcW w:w="851" w:type="dxa"/>
            <w:tcBorders>
              <w:top w:val="double" w:sz="4" w:space="0" w:color="auto"/>
            </w:tcBorders>
          </w:tcPr>
          <w:p w14:paraId="3257E203"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YES</w:t>
            </w:r>
          </w:p>
        </w:tc>
        <w:tc>
          <w:tcPr>
            <w:tcW w:w="709" w:type="dxa"/>
            <w:tcBorders>
              <w:top w:val="double" w:sz="4" w:space="0" w:color="auto"/>
            </w:tcBorders>
          </w:tcPr>
          <w:p w14:paraId="7086620E" w14:textId="77777777" w:rsidR="00D46C4B" w:rsidRPr="007200CA" w:rsidRDefault="00D46C4B">
            <w:pPr>
              <w:rPr>
                <w:rFonts w:ascii="Times New Roman" w:hAnsi="Times New Roman" w:cs="Times New Roman"/>
                <w:sz w:val="20"/>
                <w:szCs w:val="20"/>
              </w:rPr>
            </w:pPr>
          </w:p>
        </w:tc>
        <w:tc>
          <w:tcPr>
            <w:tcW w:w="567" w:type="dxa"/>
            <w:tcBorders>
              <w:top w:val="double" w:sz="4" w:space="0" w:color="auto"/>
            </w:tcBorders>
          </w:tcPr>
          <w:p w14:paraId="6E6CB289"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NO</w:t>
            </w:r>
          </w:p>
        </w:tc>
        <w:tc>
          <w:tcPr>
            <w:tcW w:w="770" w:type="dxa"/>
            <w:tcBorders>
              <w:top w:val="double" w:sz="4" w:space="0" w:color="auto"/>
            </w:tcBorders>
          </w:tcPr>
          <w:p w14:paraId="5B0A30EC" w14:textId="77777777" w:rsidR="00D46C4B" w:rsidRPr="007200CA" w:rsidRDefault="00D46C4B">
            <w:pPr>
              <w:rPr>
                <w:rFonts w:ascii="Times New Roman" w:hAnsi="Times New Roman" w:cs="Times New Roman"/>
                <w:sz w:val="20"/>
                <w:szCs w:val="20"/>
              </w:rPr>
            </w:pPr>
          </w:p>
        </w:tc>
      </w:tr>
      <w:tr w:rsidR="00D46C4B" w:rsidRPr="007200CA" w14:paraId="33EC27E1" w14:textId="77777777" w:rsidTr="332F5DAC">
        <w:trPr>
          <w:trHeight w:val="483"/>
        </w:trPr>
        <w:tc>
          <w:tcPr>
            <w:tcW w:w="9242" w:type="dxa"/>
            <w:gridSpan w:val="6"/>
          </w:tcPr>
          <w:p w14:paraId="2BF58D4F" w14:textId="77777777" w:rsidR="00D46C4B" w:rsidRPr="007200CA" w:rsidRDefault="00E20CDC">
            <w:pPr>
              <w:rPr>
                <w:rFonts w:ascii="Times New Roman" w:hAnsi="Times New Roman" w:cs="Times New Roman"/>
                <w:i/>
                <w:sz w:val="18"/>
                <w:szCs w:val="18"/>
              </w:rPr>
            </w:pPr>
            <w:r w:rsidRPr="007200CA">
              <w:rPr>
                <w:rFonts w:ascii="Times New Roman" w:hAnsi="Times New Roman" w:cs="Times New Roman"/>
                <w:i/>
                <w:sz w:val="18"/>
                <w:szCs w:val="18"/>
              </w:rPr>
              <w:t>Any other Academic Staff comments</w:t>
            </w:r>
          </w:p>
          <w:p w14:paraId="197C147A" w14:textId="77777777" w:rsidR="00D46C4B" w:rsidRDefault="00D46C4B" w:rsidP="54A21942">
            <w:pPr>
              <w:rPr>
                <w:ins w:id="29" w:author="Soonleh Ling" w:date="2023-12-18T16:39:00Z"/>
                <w:rFonts w:ascii="Times New Roman" w:hAnsi="Times New Roman" w:cs="Times New Roman"/>
                <w:b/>
                <w:bCs/>
                <w:i/>
                <w:iCs/>
                <w:sz w:val="18"/>
                <w:szCs w:val="18"/>
              </w:rPr>
            </w:pPr>
          </w:p>
          <w:p w14:paraId="79CD6B21" w14:textId="77777777" w:rsidR="00E721B9" w:rsidRDefault="00E721B9" w:rsidP="54A21942">
            <w:pPr>
              <w:rPr>
                <w:ins w:id="30" w:author="Soonleh Ling" w:date="2023-12-18T16:39:00Z"/>
                <w:rFonts w:ascii="Times New Roman" w:hAnsi="Times New Roman" w:cs="Times New Roman"/>
                <w:b/>
                <w:bCs/>
                <w:i/>
                <w:iCs/>
                <w:sz w:val="18"/>
                <w:szCs w:val="18"/>
              </w:rPr>
            </w:pPr>
          </w:p>
          <w:p w14:paraId="2ABE7F81" w14:textId="77777777" w:rsidR="00343C8E" w:rsidRDefault="00343C8E" w:rsidP="00343C8E">
            <w:pPr>
              <w:rPr>
                <w:ins w:id="31" w:author="Soonleh Ling" w:date="2023-12-18T18:04:00Z"/>
                <w:b/>
                <w:i/>
                <w:sz w:val="18"/>
                <w:szCs w:val="18"/>
              </w:rPr>
            </w:pPr>
            <w:ins w:id="32" w:author="Soonleh Ling" w:date="2023-12-18T18:04:00Z">
              <w:r>
                <w:rPr>
                  <w:b/>
                  <w:i/>
                  <w:sz w:val="18"/>
                  <w:szCs w:val="18"/>
                </w:rPr>
                <w:t>Student can proceed with the project based on the current status of RP but the following comments need to be considered:</w:t>
              </w:r>
            </w:ins>
          </w:p>
          <w:p w14:paraId="692E50CD" w14:textId="77777777" w:rsidR="00343C8E" w:rsidRDefault="00343C8E">
            <w:pPr>
              <w:pStyle w:val="ListParagraph"/>
              <w:numPr>
                <w:ilvl w:val="0"/>
                <w:numId w:val="8"/>
              </w:numPr>
              <w:spacing w:after="200" w:line="276" w:lineRule="auto"/>
              <w:rPr>
                <w:ins w:id="33" w:author="Soonleh Ling" w:date="2023-12-18T18:04:00Z"/>
                <w:b/>
                <w:i/>
                <w:sz w:val="18"/>
                <w:szCs w:val="18"/>
              </w:rPr>
            </w:pPr>
            <w:ins w:id="34" w:author="Soonleh Ling" w:date="2023-12-18T18:04:00Z">
              <w:r>
                <w:rPr>
                  <w:b/>
                  <w:i/>
                  <w:sz w:val="18"/>
                  <w:szCs w:val="18"/>
                </w:rPr>
                <w:t xml:space="preserve">The key questions should be clearly mapped to a set of performance metrics which will be helpful during the project execution later. </w:t>
              </w:r>
            </w:ins>
          </w:p>
          <w:p w14:paraId="30DEB99E" w14:textId="6C80F3B8" w:rsidR="00343C8E" w:rsidRDefault="00803FAC">
            <w:pPr>
              <w:pStyle w:val="ListParagraph"/>
              <w:numPr>
                <w:ilvl w:val="0"/>
                <w:numId w:val="8"/>
              </w:numPr>
              <w:spacing w:after="200" w:line="276" w:lineRule="auto"/>
              <w:rPr>
                <w:ins w:id="35" w:author="Soonleh Ling" w:date="2023-12-18T18:04:00Z"/>
                <w:b/>
                <w:i/>
                <w:sz w:val="18"/>
                <w:szCs w:val="18"/>
              </w:rPr>
            </w:pPr>
            <w:ins w:id="36" w:author="Soonleh Ling" w:date="2023-12-18T18:21:00Z">
              <w:r>
                <w:rPr>
                  <w:b/>
                  <w:i/>
                  <w:sz w:val="18"/>
                  <w:szCs w:val="18"/>
                </w:rPr>
                <w:t>System architecture diagram needs to be improved to incorporate ELK and other components of the proposed system.</w:t>
              </w:r>
            </w:ins>
          </w:p>
          <w:p w14:paraId="6B83A083" w14:textId="1ED6CF87" w:rsidR="00343C8E" w:rsidRDefault="00343C8E">
            <w:pPr>
              <w:pStyle w:val="ListParagraph"/>
              <w:numPr>
                <w:ilvl w:val="0"/>
                <w:numId w:val="8"/>
              </w:numPr>
              <w:spacing w:after="200" w:line="276" w:lineRule="auto"/>
              <w:rPr>
                <w:ins w:id="37" w:author="Soonleh Ling" w:date="2023-12-18T18:04:00Z"/>
                <w:b/>
                <w:i/>
                <w:sz w:val="18"/>
                <w:szCs w:val="18"/>
              </w:rPr>
            </w:pPr>
            <w:ins w:id="38" w:author="Soonleh Ling" w:date="2023-12-18T18:04:00Z">
              <w:r>
                <w:rPr>
                  <w:b/>
                  <w:i/>
                  <w:sz w:val="18"/>
                  <w:szCs w:val="18"/>
                </w:rPr>
                <w:t>It is desirable to include the research methodology</w:t>
              </w:r>
            </w:ins>
            <w:ins w:id="39" w:author="Soonleh Ling" w:date="2023-12-18T18:20:00Z">
              <w:r w:rsidR="008042D5">
                <w:rPr>
                  <w:b/>
                  <w:i/>
                  <w:sz w:val="18"/>
                  <w:szCs w:val="18"/>
                </w:rPr>
                <w:t>, system development details</w:t>
              </w:r>
            </w:ins>
            <w:ins w:id="40" w:author="Soonleh Ling" w:date="2023-12-18T18:04:00Z">
              <w:r>
                <w:rPr>
                  <w:b/>
                  <w:i/>
                  <w:sz w:val="18"/>
                  <w:szCs w:val="18"/>
                </w:rPr>
                <w:t xml:space="preserve"> and project milestones</w:t>
              </w:r>
            </w:ins>
            <w:ins w:id="41" w:author="Soonleh Ling" w:date="2023-12-18T18:20:00Z">
              <w:r w:rsidR="008042D5">
                <w:rPr>
                  <w:b/>
                  <w:i/>
                  <w:sz w:val="18"/>
                  <w:szCs w:val="18"/>
                </w:rPr>
                <w:t xml:space="preserve">, please provide some elaboration on the project timeline in Figure </w:t>
              </w:r>
            </w:ins>
            <w:ins w:id="42" w:author="Soonleh Ling" w:date="2023-12-18T18:21:00Z">
              <w:r w:rsidR="00803FAC">
                <w:rPr>
                  <w:b/>
                  <w:i/>
                  <w:sz w:val="18"/>
                  <w:szCs w:val="18"/>
                </w:rPr>
                <w:t>4</w:t>
              </w:r>
            </w:ins>
            <w:ins w:id="43" w:author="Soonleh Ling" w:date="2023-12-18T18:04:00Z">
              <w:r>
                <w:rPr>
                  <w:b/>
                  <w:i/>
                  <w:sz w:val="18"/>
                  <w:szCs w:val="18"/>
                </w:rPr>
                <w:t>.</w:t>
              </w:r>
            </w:ins>
          </w:p>
          <w:p w14:paraId="42FA5639" w14:textId="59B00E26" w:rsidR="00343C8E" w:rsidRPr="001E1489" w:rsidRDefault="004D5F39">
            <w:pPr>
              <w:pStyle w:val="ListParagraph"/>
              <w:numPr>
                <w:ilvl w:val="0"/>
                <w:numId w:val="8"/>
              </w:numPr>
              <w:spacing w:after="200" w:line="276" w:lineRule="auto"/>
              <w:rPr>
                <w:ins w:id="44" w:author="Soonleh Ling" w:date="2023-12-18T18:04:00Z"/>
                <w:b/>
                <w:i/>
                <w:sz w:val="18"/>
                <w:szCs w:val="18"/>
              </w:rPr>
            </w:pPr>
            <w:ins w:id="45" w:author="Soonleh Ling" w:date="2023-12-18T18:18:00Z">
              <w:r>
                <w:rPr>
                  <w:b/>
                  <w:i/>
                  <w:sz w:val="18"/>
                  <w:szCs w:val="18"/>
                </w:rPr>
                <w:t>T</w:t>
              </w:r>
            </w:ins>
            <w:ins w:id="46" w:author="Soonleh Ling" w:date="2023-12-18T18:04:00Z">
              <w:r w:rsidR="00343C8E">
                <w:rPr>
                  <w:b/>
                  <w:i/>
                  <w:sz w:val="18"/>
                  <w:szCs w:val="18"/>
                </w:rPr>
                <w:t>he technical outputs</w:t>
              </w:r>
            </w:ins>
            <w:ins w:id="47" w:author="Soonleh Ling" w:date="2023-12-18T18:19:00Z">
              <w:r>
                <w:rPr>
                  <w:b/>
                  <w:i/>
                  <w:sz w:val="18"/>
                  <w:szCs w:val="18"/>
                </w:rPr>
                <w:t xml:space="preserve"> of the project need to be </w:t>
              </w:r>
              <w:r w:rsidR="005013B2">
                <w:rPr>
                  <w:b/>
                  <w:i/>
                  <w:sz w:val="18"/>
                  <w:szCs w:val="18"/>
                </w:rPr>
                <w:t>improved to ensure the right project deliverables</w:t>
              </w:r>
            </w:ins>
            <w:ins w:id="48" w:author="Soonleh Ling" w:date="2023-12-18T18:04:00Z">
              <w:r w:rsidR="00343C8E">
                <w:rPr>
                  <w:b/>
                  <w:i/>
                  <w:sz w:val="18"/>
                  <w:szCs w:val="18"/>
                </w:rPr>
                <w:t xml:space="preserve">. </w:t>
              </w:r>
            </w:ins>
          </w:p>
          <w:p w14:paraId="18CAA5C5" w14:textId="77777777" w:rsidR="00343C8E" w:rsidRDefault="00343C8E" w:rsidP="00343C8E">
            <w:pPr>
              <w:rPr>
                <w:ins w:id="49" w:author="Soonleh Ling" w:date="2023-12-18T18:04:00Z"/>
                <w:b/>
                <w:i/>
                <w:sz w:val="18"/>
                <w:szCs w:val="18"/>
              </w:rPr>
            </w:pPr>
            <w:ins w:id="50" w:author="Soonleh Ling" w:date="2023-12-18T18:04:00Z">
              <w:r>
                <w:rPr>
                  <w:b/>
                  <w:i/>
                  <w:sz w:val="18"/>
                  <w:szCs w:val="18"/>
                </w:rPr>
                <w:t xml:space="preserve">Student needs to take all the above into consideration when executing the project. </w:t>
              </w:r>
            </w:ins>
          </w:p>
          <w:p w14:paraId="17739444" w14:textId="77777777" w:rsidR="00E721B9" w:rsidRDefault="00E721B9" w:rsidP="54A21942">
            <w:pPr>
              <w:rPr>
                <w:ins w:id="51" w:author="Soonleh Ling" w:date="2023-12-18T16:39:00Z"/>
                <w:rFonts w:ascii="Times New Roman" w:hAnsi="Times New Roman" w:cs="Times New Roman"/>
                <w:b/>
                <w:bCs/>
                <w:i/>
                <w:iCs/>
                <w:sz w:val="18"/>
                <w:szCs w:val="18"/>
              </w:rPr>
            </w:pPr>
          </w:p>
          <w:p w14:paraId="676D120F" w14:textId="77777777" w:rsidR="00E721B9" w:rsidRDefault="00E721B9" w:rsidP="54A21942">
            <w:pPr>
              <w:rPr>
                <w:ins w:id="52" w:author="Soonleh Ling" w:date="2023-12-18T16:39:00Z"/>
                <w:rFonts w:ascii="Times New Roman" w:hAnsi="Times New Roman" w:cs="Times New Roman"/>
                <w:b/>
                <w:bCs/>
                <w:i/>
                <w:iCs/>
                <w:sz w:val="18"/>
                <w:szCs w:val="18"/>
              </w:rPr>
            </w:pPr>
          </w:p>
          <w:p w14:paraId="6AD0C57E" w14:textId="77777777" w:rsidR="00E721B9" w:rsidRDefault="00E721B9" w:rsidP="54A21942">
            <w:pPr>
              <w:rPr>
                <w:ins w:id="53" w:author="Soonleh Ling" w:date="2023-12-18T16:39:00Z"/>
                <w:rFonts w:ascii="Times New Roman" w:hAnsi="Times New Roman" w:cs="Times New Roman"/>
                <w:b/>
                <w:bCs/>
                <w:i/>
                <w:iCs/>
                <w:sz w:val="18"/>
                <w:szCs w:val="18"/>
              </w:rPr>
            </w:pPr>
          </w:p>
          <w:p w14:paraId="26E17FAF" w14:textId="5ACCB1BF" w:rsidR="00E721B9" w:rsidRPr="007200CA" w:rsidRDefault="00E721B9" w:rsidP="54A21942">
            <w:pPr>
              <w:rPr>
                <w:rFonts w:ascii="Times New Roman" w:hAnsi="Times New Roman" w:cs="Times New Roman"/>
                <w:b/>
                <w:bCs/>
                <w:i/>
                <w:iCs/>
                <w:sz w:val="18"/>
                <w:szCs w:val="18"/>
              </w:rPr>
            </w:pPr>
          </w:p>
        </w:tc>
      </w:tr>
    </w:tbl>
    <w:p w14:paraId="031652DC" w14:textId="0BA08A4E" w:rsidR="005735C8" w:rsidRPr="007200CA" w:rsidRDefault="005735C8" w:rsidP="54A21942">
      <w:pPr>
        <w:rPr>
          <w:rFonts w:ascii="Times New Roman" w:hAnsi="Times New Roman" w:cs="Times New Roman"/>
        </w:rPr>
      </w:pPr>
    </w:p>
    <w:p w14:paraId="423F73EA" w14:textId="77777777" w:rsidR="002F052E" w:rsidRPr="007200CA" w:rsidRDefault="002F052E">
      <w:pPr>
        <w:rPr>
          <w:rFonts w:ascii="Times New Roman" w:hAnsi="Times New Roman" w:cs="Times New Roman"/>
        </w:rPr>
      </w:pPr>
    </w:p>
    <w:p w14:paraId="2172DAA2" w14:textId="5B80255A" w:rsidR="00D46C4B" w:rsidRPr="007200CA" w:rsidRDefault="00E20CDC" w:rsidP="00637B09">
      <w:pPr>
        <w:spacing w:after="0"/>
        <w:rPr>
          <w:rFonts w:ascii="Times New Roman" w:hAnsi="Times New Roman" w:cs="Times New Roman"/>
          <w:b/>
        </w:rPr>
      </w:pPr>
      <w:r w:rsidRPr="007200CA">
        <w:rPr>
          <w:rFonts w:ascii="Times New Roman" w:hAnsi="Times New Roman" w:cs="Times New Roman"/>
          <w:b/>
        </w:rPr>
        <w:t>Section 2: Technical</w:t>
      </w:r>
    </w:p>
    <w:p w14:paraId="4E3A4F18" w14:textId="70CD5D37" w:rsidR="00D46C4B" w:rsidRPr="007200CA" w:rsidRDefault="54A21942" w:rsidP="54A21942">
      <w:pPr>
        <w:rPr>
          <w:rFonts w:ascii="Times New Roman" w:hAnsi="Times New Roman" w:cs="Times New Roman"/>
          <w:i/>
          <w:iCs/>
        </w:rPr>
      </w:pPr>
      <w:r w:rsidRPr="54A21942">
        <w:rPr>
          <w:rFonts w:ascii="Times New Roman" w:hAnsi="Times New Roman" w:cs="Times New Roman"/>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we do not ‘buy’ major items of equipment for student projects. However, if a piece of equipment has a use to the department beyond the scope of </w:t>
      </w:r>
      <w:r w:rsidRPr="54A21942">
        <w:rPr>
          <w:rFonts w:ascii="Times New Roman" w:hAnsi="Times New Roman" w:cs="Times New Roman"/>
          <w:i/>
          <w:iCs/>
        </w:rPr>
        <w:lastRenderedPageBreak/>
        <w:t xml:space="preserve">a single project, we will consider purchasing it. Though purchasing equipment through the university is often a slow process. </w:t>
      </w:r>
    </w:p>
    <w:tbl>
      <w:tblPr>
        <w:tblStyle w:val="TableGrid"/>
        <w:tblW w:w="9240" w:type="dxa"/>
        <w:tblLayout w:type="fixed"/>
        <w:tblLook w:val="04A0" w:firstRow="1" w:lastRow="0" w:firstColumn="1" w:lastColumn="0" w:noHBand="0" w:noVBand="1"/>
      </w:tblPr>
      <w:tblGrid>
        <w:gridCol w:w="1848"/>
        <w:gridCol w:w="1848"/>
        <w:gridCol w:w="1848"/>
        <w:gridCol w:w="1848"/>
        <w:gridCol w:w="1848"/>
      </w:tblGrid>
      <w:tr w:rsidR="00D46C4B" w:rsidRPr="007200CA" w14:paraId="20C5E445" w14:textId="77777777" w:rsidTr="332F5DAC">
        <w:trPr>
          <w:trHeight w:val="977"/>
        </w:trPr>
        <w:tc>
          <w:tcPr>
            <w:tcW w:w="9240" w:type="dxa"/>
            <w:gridSpan w:val="5"/>
            <w:tcBorders>
              <w:bottom w:val="single" w:sz="4" w:space="0" w:color="auto"/>
            </w:tcBorders>
          </w:tcPr>
          <w:p w14:paraId="7D8B8004" w14:textId="2268768D" w:rsidR="00EA5AC5" w:rsidRDefault="332F5DAC" w:rsidP="332F5DAC">
            <w:pPr>
              <w:spacing w:line="360" w:lineRule="auto"/>
              <w:rPr>
                <w:rFonts w:ascii="Times New Roman" w:hAnsi="Times New Roman" w:cs="Times New Roman"/>
                <w:b/>
                <w:bCs/>
                <w:sz w:val="20"/>
                <w:szCs w:val="20"/>
              </w:rPr>
            </w:pPr>
            <w:r w:rsidRPr="332F5DAC">
              <w:rPr>
                <w:rFonts w:ascii="Times New Roman" w:hAnsi="Times New Roman" w:cs="Times New Roman"/>
                <w:b/>
                <w:bCs/>
                <w:sz w:val="20"/>
                <w:szCs w:val="20"/>
              </w:rPr>
              <w:t>PLEASE DESCRIBE YOUR PROJECT IN TECHNICAL TERMS:</w:t>
            </w:r>
          </w:p>
          <w:p w14:paraId="7BA10368" w14:textId="2C6BFAB2" w:rsidR="00F5058B" w:rsidRDefault="332F5DAC" w:rsidP="00FB56B5">
            <w:pPr>
              <w:spacing w:line="360" w:lineRule="auto"/>
              <w:jc w:val="both"/>
              <w:rPr>
                <w:rFonts w:ascii="Times New Roman" w:hAnsi="Times New Roman" w:cs="Times New Roman"/>
                <w:sz w:val="20"/>
                <w:szCs w:val="20"/>
              </w:rPr>
            </w:pPr>
            <w:r w:rsidRPr="00FB56B5">
              <w:rPr>
                <w:rFonts w:ascii="Times New Roman" w:eastAsia="Times New Roman" w:hAnsi="Times New Roman" w:cs="Times New Roman"/>
                <w:sz w:val="20"/>
                <w:szCs w:val="20"/>
              </w:rPr>
              <w:t xml:space="preserve">The main </w:t>
            </w:r>
            <w:ins w:id="54" w:author="Soonleh Ling" w:date="2023-12-18T16:26:00Z">
              <w:r w:rsidR="00DB122F">
                <w:rPr>
                  <w:rFonts w:ascii="Times New Roman" w:eastAsia="Times New Roman" w:hAnsi="Times New Roman" w:cs="Times New Roman"/>
                  <w:sz w:val="20"/>
                  <w:szCs w:val="20"/>
                </w:rPr>
                <w:t>a</w:t>
              </w:r>
            </w:ins>
            <w:del w:id="55" w:author="Soonleh Ling" w:date="2023-12-18T16:26:00Z">
              <w:r w:rsidRPr="00FB56B5" w:rsidDel="00DB122F">
                <w:rPr>
                  <w:rFonts w:ascii="Times New Roman" w:eastAsia="Times New Roman" w:hAnsi="Times New Roman" w:cs="Times New Roman"/>
                  <w:sz w:val="20"/>
                  <w:szCs w:val="20"/>
                </w:rPr>
                <w:delText>A</w:delText>
              </w:r>
            </w:del>
            <w:r w:rsidRPr="00FB56B5">
              <w:rPr>
                <w:rFonts w:ascii="Times New Roman" w:eastAsia="Times New Roman" w:hAnsi="Times New Roman" w:cs="Times New Roman"/>
                <w:sz w:val="20"/>
                <w:szCs w:val="20"/>
              </w:rPr>
              <w:t xml:space="preserve">im of this project is to build an integrated system with IDS and ELK for online betting platforms </w:t>
            </w:r>
            <w:r w:rsidR="00FB56B5" w:rsidRPr="00FB56B5">
              <w:rPr>
                <w:rFonts w:ascii="Times New Roman" w:eastAsia="Times New Roman" w:hAnsi="Times New Roman" w:cs="Times New Roman"/>
                <w:sz w:val="20"/>
                <w:szCs w:val="20"/>
              </w:rPr>
              <w:t>to detect</w:t>
            </w:r>
            <w:r w:rsidRPr="00FB56B5">
              <w:rPr>
                <w:rFonts w:ascii="Times New Roman" w:eastAsia="Times New Roman" w:hAnsi="Times New Roman" w:cs="Times New Roman"/>
                <w:sz w:val="20"/>
                <w:szCs w:val="20"/>
              </w:rPr>
              <w:t xml:space="preserve"> and prevent cybersecurity threats this project combines</w:t>
            </w:r>
            <w:r w:rsidRPr="332F5DAC">
              <w:rPr>
                <w:rFonts w:ascii="Times New Roman" w:hAnsi="Times New Roman" w:cs="Times New Roman"/>
                <w:sz w:val="20"/>
                <w:szCs w:val="20"/>
              </w:rPr>
              <w:t xml:space="preserve"> </w:t>
            </w:r>
            <w:r w:rsidRPr="332F5DAC">
              <w:rPr>
                <w:rFonts w:ascii="Times New Roman" w:eastAsia="Times New Roman" w:hAnsi="Times New Roman" w:cs="Times New Roman"/>
                <w:sz w:val="20"/>
                <w:szCs w:val="20"/>
              </w:rPr>
              <w:t>various technologies and strategies to enhance the ability to detect, respond to, and analyse security threats in real-time, with a particular focus on unauthorized access prevention, continuous monitoring, and automated incident response.</w:t>
            </w:r>
            <w:r w:rsidRPr="332F5DAC">
              <w:rPr>
                <w:rFonts w:ascii="Times New Roman" w:hAnsi="Times New Roman" w:cs="Times New Roman"/>
                <w:sz w:val="20"/>
                <w:szCs w:val="20"/>
              </w:rPr>
              <w:t xml:space="preserve"> </w:t>
            </w:r>
          </w:p>
          <w:p w14:paraId="150835D8" w14:textId="71720F61" w:rsidR="00C30FB0" w:rsidRPr="007200CA" w:rsidRDefault="332F5DAC" w:rsidP="00FB56B5">
            <w:p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The key challenge is to detect an </w:t>
            </w:r>
            <w:r w:rsidRPr="00FB56B5">
              <w:rPr>
                <w:rFonts w:ascii="Times New Roman" w:eastAsia="Times New Roman" w:hAnsi="Times New Roman" w:cs="Times New Roman"/>
                <w:sz w:val="20"/>
                <w:szCs w:val="20"/>
              </w:rPr>
              <w:t>intrusion</w:t>
            </w:r>
            <w:r w:rsidRPr="332F5DAC">
              <w:rPr>
                <w:rFonts w:ascii="Times New Roman" w:hAnsi="Times New Roman" w:cs="Times New Roman"/>
                <w:sz w:val="20"/>
                <w:szCs w:val="20"/>
              </w:rPr>
              <w:t xml:space="preserve"> continuously and provide an automated response. Intrusions can occur from both internal and external sources. Internal intrusions may involve unauthorized access from friends, partners, employees, or even disgruntled clients who have gained access to the networking system. External intrusions, also known as internet attacks, involve intrusions from outside the network system.</w:t>
            </w:r>
          </w:p>
          <w:p w14:paraId="1C23ECE8" w14:textId="6AB91230" w:rsidR="00C30FB0" w:rsidRPr="007200CA" w:rsidRDefault="332F5DAC" w:rsidP="332F5DAC">
            <w:pPr>
              <w:spacing w:after="200" w:line="360" w:lineRule="auto"/>
              <w:rPr>
                <w:rFonts w:ascii="Times New Roman" w:hAnsi="Times New Roman" w:cs="Times New Roman"/>
                <w:sz w:val="20"/>
                <w:szCs w:val="20"/>
              </w:rPr>
            </w:pPr>
            <w:r w:rsidRPr="332F5DAC">
              <w:rPr>
                <w:rFonts w:ascii="Times New Roman" w:eastAsia="Times New Roman" w:hAnsi="Times New Roman" w:cs="Times New Roman"/>
                <w:b/>
                <w:bCs/>
                <w:sz w:val="20"/>
                <w:szCs w:val="20"/>
              </w:rPr>
              <w:t>System Architecture</w:t>
            </w:r>
          </w:p>
          <w:p w14:paraId="381313DD" w14:textId="7C19C171" w:rsidR="0086685F" w:rsidDel="00F156C8" w:rsidRDefault="0086685F" w:rsidP="332F5DAC">
            <w:pPr>
              <w:keepNext/>
              <w:spacing w:after="160" w:line="257" w:lineRule="auto"/>
              <w:ind w:left="-20" w:right="-20"/>
              <w:jc w:val="center"/>
              <w:rPr>
                <w:del w:id="56" w:author="Soonleh Ling" w:date="2023-12-18T16:26:00Z"/>
                <w:rFonts w:ascii="Calibri" w:eastAsia="Calibri" w:hAnsi="Calibri" w:cs="Calibri"/>
              </w:rPr>
            </w:pPr>
          </w:p>
          <w:p w14:paraId="2A1A9D5A" w14:textId="5353CAEC" w:rsidR="0086685F" w:rsidRDefault="00C30FB0">
            <w:pPr>
              <w:keepNext/>
              <w:spacing w:after="160" w:line="257" w:lineRule="auto"/>
              <w:ind w:left="-20" w:right="-20"/>
              <w:pPrChange w:id="57" w:author="Soonleh Ling" w:date="2023-12-18T16:26:00Z">
                <w:pPr>
                  <w:keepNext/>
                  <w:spacing w:after="160" w:line="257" w:lineRule="auto"/>
                  <w:ind w:left="-20" w:right="-20"/>
                  <w:jc w:val="center"/>
                </w:pPr>
              </w:pPrChange>
            </w:pPr>
            <w:r>
              <w:rPr>
                <w:noProof/>
              </w:rPr>
              <w:drawing>
                <wp:inline distT="0" distB="0" distL="0" distR="0" wp14:anchorId="6CBAEA4D" wp14:editId="5EB6CD34">
                  <wp:extent cx="5540360" cy="3174165"/>
                  <wp:effectExtent l="0" t="0" r="0" b="0"/>
                  <wp:docPr id="1067345255" name="Picture 106734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0360" cy="3174165"/>
                          </a:xfrm>
                          <a:prstGeom prst="rect">
                            <a:avLst/>
                          </a:prstGeom>
                        </pic:spPr>
                      </pic:pic>
                    </a:graphicData>
                  </a:graphic>
                </wp:inline>
              </w:drawing>
            </w:r>
          </w:p>
          <w:p w14:paraId="5A136168" w14:textId="06E17410" w:rsidR="0086685F" w:rsidRDefault="332F5DAC" w:rsidP="332F5DAC">
            <w:pPr>
              <w:pStyle w:val="Caption"/>
              <w:jc w:val="center"/>
              <w:rPr>
                <w:ins w:id="58" w:author="Soonleh Ling" w:date="2023-12-18T16:27:00Z"/>
                <w:rFonts w:ascii="Times New Roman" w:eastAsia="Times New Roman" w:hAnsi="Times New Roman" w:cs="Times New Roman"/>
              </w:rPr>
            </w:pPr>
            <w:r w:rsidRPr="332F5DAC">
              <w:rPr>
                <w:rFonts w:ascii="Times New Roman" w:eastAsia="Times New Roman" w:hAnsi="Times New Roman" w:cs="Times New Roman"/>
              </w:rPr>
              <w:t xml:space="preserve">Figure </w:t>
            </w:r>
            <w:fldSimple w:instr=" SEQ Figure \* ARABIC ">
              <w:r w:rsidRPr="332F5DAC">
                <w:rPr>
                  <w:noProof/>
                </w:rPr>
                <w:t>1</w:t>
              </w:r>
            </w:fldSimple>
            <w:r w:rsidRPr="332F5DAC">
              <w:rPr>
                <w:rFonts w:ascii="Times New Roman" w:eastAsia="Times New Roman" w:hAnsi="Times New Roman" w:cs="Times New Roman"/>
              </w:rPr>
              <w:t>:</w:t>
            </w:r>
            <w:ins w:id="59" w:author="Soonleh Ling" w:date="2023-12-18T16:34:00Z">
              <w:r w:rsidR="00991D2F">
                <w:rPr>
                  <w:rFonts w:ascii="Times New Roman" w:eastAsia="Times New Roman" w:hAnsi="Times New Roman" w:cs="Times New Roman"/>
                </w:rPr>
                <w:t xml:space="preserve"> Typical</w:t>
              </w:r>
            </w:ins>
            <w:r w:rsidRPr="332F5DAC">
              <w:rPr>
                <w:rFonts w:ascii="Times New Roman" w:eastAsia="Times New Roman" w:hAnsi="Times New Roman" w:cs="Times New Roman"/>
              </w:rPr>
              <w:t xml:space="preserve"> IDS System Architecture</w:t>
            </w:r>
          </w:p>
          <w:p w14:paraId="4AC02DD3" w14:textId="77777777" w:rsidR="00F156C8" w:rsidRPr="00F156C8" w:rsidRDefault="00F156C8">
            <w:pPr>
              <w:rPr>
                <w:rPrChange w:id="60" w:author="Soonleh Ling" w:date="2023-12-18T16:27:00Z">
                  <w:rPr>
                    <w:rFonts w:ascii="Times New Roman" w:eastAsia="Times New Roman" w:hAnsi="Times New Roman" w:cs="Times New Roman"/>
                  </w:rPr>
                </w:rPrChange>
              </w:rPr>
              <w:pPrChange w:id="61" w:author="Soonleh Ling" w:date="2023-12-18T16:27:00Z">
                <w:pPr>
                  <w:pStyle w:val="Caption"/>
                  <w:jc w:val="center"/>
                </w:pPr>
              </w:pPrChange>
            </w:pPr>
          </w:p>
          <w:p w14:paraId="7AA3115D" w14:textId="285740C4" w:rsidR="001169C5" w:rsidRDefault="332F5DAC" w:rsidP="00FB56B5">
            <w:p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A typical intrusion detection system (IDS) architecture consists of three main components:</w:t>
            </w:r>
          </w:p>
          <w:p w14:paraId="7E6C33BC" w14:textId="3D25A6D5" w:rsidR="001169C5" w:rsidRDefault="332F5DAC" w:rsidP="00FB56B5">
            <w:pPr>
              <w:spacing w:line="360" w:lineRule="auto"/>
              <w:jc w:val="both"/>
            </w:pPr>
            <w:r w:rsidRPr="332F5DAC">
              <w:rPr>
                <w:rFonts w:ascii="Times New Roman" w:hAnsi="Times New Roman" w:cs="Times New Roman"/>
                <w:sz w:val="20"/>
                <w:szCs w:val="20"/>
              </w:rPr>
              <w:t xml:space="preserve">1. </w:t>
            </w:r>
            <w:r w:rsidRPr="332F5DAC">
              <w:rPr>
                <w:rFonts w:ascii="Times New Roman" w:hAnsi="Times New Roman" w:cs="Times New Roman"/>
                <w:b/>
                <w:bCs/>
                <w:sz w:val="20"/>
                <w:szCs w:val="20"/>
              </w:rPr>
              <w:t xml:space="preserve">Sensors: </w:t>
            </w:r>
            <w:r w:rsidRPr="332F5DAC">
              <w:rPr>
                <w:rFonts w:ascii="Times New Roman" w:hAnsi="Times New Roman" w:cs="Times New Roman"/>
                <w:sz w:val="20"/>
                <w:szCs w:val="20"/>
              </w:rPr>
              <w:t>Sensors collect data from the network or host systems. They can be either software-based or hardware-based. Software-based sensors are installed on the target systems, while hardware-based sensors are deployed on the network infrastructure.</w:t>
            </w:r>
          </w:p>
          <w:p w14:paraId="569BA8E9" w14:textId="3D7E291D" w:rsidR="001169C5" w:rsidRDefault="332F5DAC" w:rsidP="00FB56B5">
            <w:p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2. </w:t>
            </w:r>
            <w:r w:rsidRPr="332F5DAC">
              <w:rPr>
                <w:rFonts w:ascii="Times New Roman" w:hAnsi="Times New Roman" w:cs="Times New Roman"/>
                <w:b/>
                <w:bCs/>
                <w:sz w:val="20"/>
                <w:szCs w:val="20"/>
              </w:rPr>
              <w:t>Centralized Collection and Analysis Engine</w:t>
            </w:r>
            <w:r w:rsidRPr="332F5DAC">
              <w:rPr>
                <w:rFonts w:ascii="Times New Roman" w:hAnsi="Times New Roman" w:cs="Times New Roman"/>
                <w:sz w:val="20"/>
                <w:szCs w:val="20"/>
              </w:rPr>
              <w:t>: The centralized collection and analysis engine receives data from sensors and analyses it for signs of intrusion. It can use various detection techniques, such as signature-based detection, anomaly-based detection, and stateful protocol analysis.</w:t>
            </w:r>
          </w:p>
          <w:p w14:paraId="5A808F7B" w14:textId="1B8661CC" w:rsidR="001169C5" w:rsidRDefault="332F5DAC" w:rsidP="00FB56B5">
            <w:p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 xml:space="preserve"> 3. </w:t>
            </w:r>
            <w:r w:rsidRPr="332F5DAC">
              <w:rPr>
                <w:rFonts w:ascii="Times New Roman" w:hAnsi="Times New Roman" w:cs="Times New Roman"/>
                <w:b/>
                <w:bCs/>
                <w:sz w:val="20"/>
                <w:szCs w:val="20"/>
              </w:rPr>
              <w:t>Response Engine</w:t>
            </w:r>
            <w:r w:rsidRPr="332F5DAC">
              <w:rPr>
                <w:rFonts w:ascii="Times New Roman" w:hAnsi="Times New Roman" w:cs="Times New Roman"/>
                <w:sz w:val="20"/>
                <w:szCs w:val="20"/>
              </w:rPr>
              <w:t>: The response engine acts if it detects an intrusion. The actions can include generating alerts, triggering firewalls to block malicious traffic, or isolating infected hosts.</w:t>
            </w:r>
          </w:p>
          <w:p w14:paraId="3F717570" w14:textId="153039C1" w:rsidR="001169C5" w:rsidRDefault="001169C5" w:rsidP="332F5DAC">
            <w:pPr>
              <w:jc w:val="center"/>
              <w:rPr>
                <w:rFonts w:ascii="Times New Roman" w:hAnsi="Times New Roman" w:cs="Times New Roman"/>
                <w:sz w:val="20"/>
                <w:szCs w:val="20"/>
              </w:rPr>
            </w:pPr>
          </w:p>
          <w:p w14:paraId="1DA756A6" w14:textId="77777777" w:rsidR="0086685F" w:rsidRDefault="0086685F" w:rsidP="54A21942">
            <w:pPr>
              <w:jc w:val="center"/>
              <w:rPr>
                <w:rFonts w:ascii="Times New Roman" w:hAnsi="Times New Roman" w:cs="Times New Roman"/>
                <w:sz w:val="20"/>
                <w:szCs w:val="20"/>
              </w:rPr>
            </w:pPr>
          </w:p>
          <w:p w14:paraId="6D1602C9" w14:textId="77777777" w:rsidR="0086685F" w:rsidRDefault="0086685F" w:rsidP="0086685F">
            <w:pPr>
              <w:keepNext/>
              <w:jc w:val="center"/>
            </w:pPr>
            <w:r>
              <w:rPr>
                <w:rFonts w:ascii="Times New Roman" w:hAnsi="Times New Roman" w:cs="Times New Roman"/>
                <w:noProof/>
                <w:sz w:val="20"/>
                <w:szCs w:val="20"/>
              </w:rPr>
              <w:drawing>
                <wp:inline distT="0" distB="0" distL="0" distR="0" wp14:anchorId="30AF129D" wp14:editId="47184D0C">
                  <wp:extent cx="5730240" cy="2312035"/>
                  <wp:effectExtent l="0" t="0" r="3810" b="0"/>
                  <wp:docPr id="199358356" name="Picture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8356" name="Picture 4" descr="A diagram of a computer networ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0240" cy="2312035"/>
                          </a:xfrm>
                          <a:prstGeom prst="rect">
                            <a:avLst/>
                          </a:prstGeom>
                        </pic:spPr>
                      </pic:pic>
                    </a:graphicData>
                  </a:graphic>
                </wp:inline>
              </w:drawing>
            </w:r>
          </w:p>
          <w:p w14:paraId="4859E203" w14:textId="55D64579" w:rsidR="008C00B2" w:rsidRDefault="332F5DAC" w:rsidP="332F5DAC">
            <w:pPr>
              <w:pStyle w:val="Caption"/>
              <w:jc w:val="center"/>
              <w:rPr>
                <w:rFonts w:ascii="Times New Roman" w:eastAsia="Times New Roman" w:hAnsi="Times New Roman" w:cs="Times New Roman"/>
                <w:sz w:val="20"/>
                <w:szCs w:val="20"/>
              </w:rPr>
            </w:pPr>
            <w:r w:rsidRPr="332F5DAC">
              <w:rPr>
                <w:rFonts w:ascii="Times New Roman" w:eastAsia="Times New Roman" w:hAnsi="Times New Roman" w:cs="Times New Roman"/>
              </w:rPr>
              <w:t xml:space="preserve">Figure </w:t>
            </w:r>
            <w:fldSimple w:instr=" SEQ Figure \* ARABIC ">
              <w:r w:rsidRPr="332F5DAC">
                <w:rPr>
                  <w:noProof/>
                </w:rPr>
                <w:t>2</w:t>
              </w:r>
            </w:fldSimple>
            <w:r w:rsidRPr="332F5DAC">
              <w:rPr>
                <w:rFonts w:ascii="Times New Roman" w:eastAsia="Times New Roman" w:hAnsi="Times New Roman" w:cs="Times New Roman"/>
              </w:rPr>
              <w:t xml:space="preserve">: Overall </w:t>
            </w:r>
            <w:proofErr w:type="spellStart"/>
            <w:ins w:id="62" w:author="Soonleh Ling" w:date="2023-12-18T16:30:00Z">
              <w:r w:rsidR="00B33738">
                <w:rPr>
                  <w:rFonts w:ascii="Times New Roman" w:eastAsia="Times New Roman" w:hAnsi="Times New Roman" w:cs="Times New Roman"/>
                </w:rPr>
                <w:t>CyberShield</w:t>
              </w:r>
              <w:proofErr w:type="spellEnd"/>
              <w:r w:rsidR="00B33738">
                <w:rPr>
                  <w:rFonts w:ascii="Times New Roman" w:eastAsia="Times New Roman" w:hAnsi="Times New Roman" w:cs="Times New Roman"/>
                </w:rPr>
                <w:t xml:space="preserve"> </w:t>
              </w:r>
            </w:ins>
            <w:r w:rsidRPr="332F5DAC">
              <w:rPr>
                <w:rFonts w:ascii="Times New Roman" w:eastAsia="Times New Roman" w:hAnsi="Times New Roman" w:cs="Times New Roman"/>
              </w:rPr>
              <w:t>System Architecture</w:t>
            </w:r>
            <w:r w:rsidRPr="332F5DAC">
              <w:rPr>
                <w:rFonts w:ascii="Times New Roman" w:eastAsia="Times New Roman" w:hAnsi="Times New Roman" w:cs="Times New Roman"/>
                <w:sz w:val="20"/>
                <w:szCs w:val="20"/>
              </w:rPr>
              <w:t xml:space="preserve"> </w:t>
            </w:r>
            <w:ins w:id="63" w:author="Soonleh Ling" w:date="2023-12-18T16:30:00Z">
              <w:r w:rsidR="00B33738" w:rsidRPr="00B33738">
                <w:rPr>
                  <w:rFonts w:ascii="Times New Roman" w:eastAsia="Times New Roman" w:hAnsi="Times New Roman" w:cs="Times New Roman"/>
                  <w:color w:val="FF0000"/>
                  <w:sz w:val="20"/>
                  <w:szCs w:val="20"/>
                  <w:rPrChange w:id="64" w:author="Soonleh Ling" w:date="2023-12-18T16:31:00Z">
                    <w:rPr>
                      <w:rFonts w:ascii="Times New Roman" w:eastAsia="Times New Roman" w:hAnsi="Times New Roman" w:cs="Times New Roman"/>
                      <w:sz w:val="20"/>
                      <w:szCs w:val="20"/>
                    </w:rPr>
                  </w:rPrChange>
                </w:rPr>
                <w:t>(</w:t>
              </w:r>
            </w:ins>
            <w:ins w:id="65" w:author="Soonleh Ling" w:date="2023-12-18T16:31:00Z">
              <w:r w:rsidR="00B33738" w:rsidRPr="00B33738">
                <w:rPr>
                  <w:rFonts w:ascii="Times New Roman" w:eastAsia="Times New Roman" w:hAnsi="Times New Roman" w:cs="Times New Roman"/>
                  <w:color w:val="FF0000"/>
                  <w:sz w:val="20"/>
                  <w:szCs w:val="20"/>
                  <w:rPrChange w:id="66" w:author="Soonleh Ling" w:date="2023-12-18T16:31:00Z">
                    <w:rPr>
                      <w:rFonts w:ascii="Times New Roman" w:eastAsia="Times New Roman" w:hAnsi="Times New Roman" w:cs="Times New Roman"/>
                      <w:sz w:val="20"/>
                      <w:szCs w:val="20"/>
                    </w:rPr>
                  </w:rPrChange>
                </w:rPr>
                <w:t>not a good diagram)</w:t>
              </w:r>
            </w:ins>
          </w:p>
          <w:p w14:paraId="2FD95439" w14:textId="77777777" w:rsidR="008C00B2" w:rsidRDefault="008C00B2" w:rsidP="54A21942">
            <w:pPr>
              <w:jc w:val="center"/>
              <w:rPr>
                <w:rFonts w:ascii="Times New Roman" w:hAnsi="Times New Roman" w:cs="Times New Roman"/>
                <w:sz w:val="20"/>
                <w:szCs w:val="20"/>
              </w:rPr>
            </w:pPr>
          </w:p>
          <w:p w14:paraId="4003B819" w14:textId="1F9B1536" w:rsidR="008C00B2" w:rsidRDefault="332F5DAC" w:rsidP="00FB56B5">
            <w:p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t>This is the overall system architecture where we place a NIDS</w:t>
            </w:r>
            <w:ins w:id="67" w:author="Soonleh Ling" w:date="2023-12-18T16:29:00Z">
              <w:r w:rsidR="00186067">
                <w:rPr>
                  <w:rFonts w:ascii="Times New Roman" w:hAnsi="Times New Roman" w:cs="Times New Roman"/>
                  <w:sz w:val="20"/>
                  <w:szCs w:val="20"/>
                </w:rPr>
                <w:t xml:space="preserve"> (Network IDS)</w:t>
              </w:r>
            </w:ins>
            <w:r w:rsidRPr="332F5DAC">
              <w:rPr>
                <w:rFonts w:ascii="Times New Roman" w:hAnsi="Times New Roman" w:cs="Times New Roman"/>
                <w:sz w:val="20"/>
                <w:szCs w:val="20"/>
              </w:rPr>
              <w:t xml:space="preserve"> agent which is integrated with IDS and </w:t>
            </w:r>
            <w:del w:id="68" w:author="Soonleh Ling" w:date="2023-12-18T16:29:00Z">
              <w:r w:rsidRPr="332F5DAC" w:rsidDel="008049FD">
                <w:rPr>
                  <w:rFonts w:ascii="Times New Roman" w:hAnsi="Times New Roman" w:cs="Times New Roman"/>
                  <w:sz w:val="20"/>
                  <w:szCs w:val="20"/>
                </w:rPr>
                <w:delText xml:space="preserve">Elk </w:delText>
              </w:r>
            </w:del>
            <w:ins w:id="69" w:author="Soonleh Ling" w:date="2023-12-18T16:29:00Z">
              <w:r w:rsidR="008049FD">
                <w:rPr>
                  <w:rFonts w:ascii="Times New Roman" w:hAnsi="Times New Roman" w:cs="Times New Roman"/>
                  <w:sz w:val="20"/>
                  <w:szCs w:val="20"/>
                </w:rPr>
                <w:t>ELK</w:t>
              </w:r>
              <w:r w:rsidR="008049FD" w:rsidRPr="332F5DAC">
                <w:rPr>
                  <w:rFonts w:ascii="Times New Roman" w:hAnsi="Times New Roman" w:cs="Times New Roman"/>
                  <w:sz w:val="20"/>
                  <w:szCs w:val="20"/>
                </w:rPr>
                <w:t xml:space="preserve"> </w:t>
              </w:r>
            </w:ins>
            <w:r w:rsidRPr="332F5DAC">
              <w:rPr>
                <w:rFonts w:ascii="Times New Roman" w:hAnsi="Times New Roman" w:cs="Times New Roman"/>
                <w:sz w:val="20"/>
                <w:szCs w:val="20"/>
              </w:rPr>
              <w:t>this agent will continuously monitor and Continuous monitoring involves a vigilant watch over the network's activities, akin to having a security guard on constant duty. If any unusual or potentially harmful activity is detected, the system can take immediate action. Automated responses alleviate the need for human intervention in addressing potential security issues. The system can take immediate action to minimize the impact of security incidents, expediting responses and reducing the workload on human operators.</w:t>
            </w:r>
          </w:p>
          <w:p w14:paraId="4971D732" w14:textId="6213AD81" w:rsidR="008C00B2" w:rsidRDefault="332F5DAC" w:rsidP="00FB56B5">
            <w:pPr>
              <w:spacing w:after="200" w:line="360" w:lineRule="auto"/>
              <w:jc w:val="both"/>
              <w:rPr>
                <w:rFonts w:ascii="Times New Roman" w:hAnsi="Times New Roman" w:cs="Times New Roman"/>
                <w:sz w:val="20"/>
                <w:szCs w:val="20"/>
              </w:rPr>
            </w:pPr>
            <w:r w:rsidRPr="332F5DAC">
              <w:rPr>
                <w:rFonts w:ascii="Times New Roman" w:hAnsi="Times New Roman" w:cs="Times New Roman"/>
                <w:sz w:val="20"/>
                <w:szCs w:val="20"/>
              </w:rPr>
              <w:t>Robust logging entails maintaining a detailed record of all events that occur within the computer system. These logs provide a comprehensive record in case of security incidents, allowing for a thorough analysis of the event's nature, occurrence, and potential prevention strategies. It's akin to a detective reviewing a crime scene diary to understand what happened, how it happened, and how to prevent similar incidents from occurring in the future.</w:t>
            </w:r>
          </w:p>
          <w:p w14:paraId="4BC2BE6F" w14:textId="0655192B" w:rsidR="008C00B2" w:rsidRDefault="008C00B2" w:rsidP="332F5DAC">
            <w:pPr>
              <w:jc w:val="center"/>
              <w:rPr>
                <w:rFonts w:ascii="Times New Roman" w:hAnsi="Times New Roman" w:cs="Times New Roman"/>
                <w:sz w:val="20"/>
                <w:szCs w:val="20"/>
              </w:rPr>
            </w:pPr>
          </w:p>
          <w:p w14:paraId="582DA4A3" w14:textId="77777777" w:rsidR="008C00B2" w:rsidRDefault="008C00B2" w:rsidP="54A21942">
            <w:pPr>
              <w:jc w:val="center"/>
              <w:rPr>
                <w:rFonts w:ascii="Times New Roman" w:hAnsi="Times New Roman" w:cs="Times New Roman"/>
                <w:sz w:val="20"/>
                <w:szCs w:val="20"/>
              </w:rPr>
            </w:pPr>
          </w:p>
          <w:p w14:paraId="210C5142" w14:textId="77777777" w:rsidR="001169C5" w:rsidRDefault="001169C5" w:rsidP="54A21942">
            <w:pPr>
              <w:jc w:val="center"/>
              <w:rPr>
                <w:rFonts w:ascii="Times New Roman" w:hAnsi="Times New Roman" w:cs="Times New Roman"/>
                <w:sz w:val="20"/>
                <w:szCs w:val="20"/>
              </w:rPr>
            </w:pPr>
          </w:p>
          <w:p w14:paraId="0B9F581A" w14:textId="77777777" w:rsidR="0086685F" w:rsidRDefault="0086685F" w:rsidP="0086685F">
            <w:pPr>
              <w:keepNext/>
              <w:jc w:val="center"/>
            </w:pPr>
            <w:r>
              <w:rPr>
                <w:rFonts w:ascii="Times New Roman" w:hAnsi="Times New Roman" w:cs="Times New Roman"/>
                <w:noProof/>
                <w:sz w:val="20"/>
                <w:szCs w:val="20"/>
              </w:rPr>
              <w:lastRenderedPageBreak/>
              <w:drawing>
                <wp:inline distT="0" distB="0" distL="0" distR="0" wp14:anchorId="70D87E9B" wp14:editId="3C7DE34A">
                  <wp:extent cx="5730240" cy="4824730"/>
                  <wp:effectExtent l="0" t="0" r="3810" b="0"/>
                  <wp:docPr id="1457471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71436" name="Picture 1457471436"/>
                          <pic:cNvPicPr/>
                        </pic:nvPicPr>
                        <pic:blipFill>
                          <a:blip r:embed="rId18">
                            <a:extLst>
                              <a:ext uri="{28A0092B-C50C-407E-A947-70E740481C1C}">
                                <a14:useLocalDpi xmlns:a14="http://schemas.microsoft.com/office/drawing/2010/main" val="0"/>
                              </a:ext>
                            </a:extLst>
                          </a:blip>
                          <a:stretch>
                            <a:fillRect/>
                          </a:stretch>
                        </pic:blipFill>
                        <pic:spPr>
                          <a:xfrm>
                            <a:off x="0" y="0"/>
                            <a:ext cx="5730240" cy="4824730"/>
                          </a:xfrm>
                          <a:prstGeom prst="rect">
                            <a:avLst/>
                          </a:prstGeom>
                        </pic:spPr>
                      </pic:pic>
                    </a:graphicData>
                  </a:graphic>
                </wp:inline>
              </w:drawing>
            </w:r>
          </w:p>
          <w:p w14:paraId="2C43C2E5" w14:textId="373254FA" w:rsidR="001169C5" w:rsidRDefault="332F5DAC" w:rsidP="332F5DAC">
            <w:pPr>
              <w:pStyle w:val="Caption"/>
              <w:jc w:val="center"/>
              <w:rPr>
                <w:rFonts w:ascii="Times New Roman" w:eastAsia="Times New Roman" w:hAnsi="Times New Roman" w:cs="Times New Roman"/>
                <w:sz w:val="20"/>
                <w:szCs w:val="20"/>
              </w:rPr>
            </w:pPr>
            <w:r w:rsidRPr="332F5DAC">
              <w:rPr>
                <w:rFonts w:ascii="Times New Roman" w:eastAsia="Times New Roman" w:hAnsi="Times New Roman" w:cs="Times New Roman"/>
              </w:rPr>
              <w:t xml:space="preserve">Figure </w:t>
            </w:r>
            <w:fldSimple w:instr=" SEQ Figure \* ARABIC ">
              <w:r w:rsidRPr="332F5DAC">
                <w:rPr>
                  <w:noProof/>
                </w:rPr>
                <w:t>3</w:t>
              </w:r>
            </w:fldSimple>
            <w:r w:rsidRPr="332F5DAC">
              <w:rPr>
                <w:rFonts w:ascii="Times New Roman" w:eastAsia="Times New Roman" w:hAnsi="Times New Roman" w:cs="Times New Roman"/>
              </w:rPr>
              <w:t xml:space="preserve">: Proposed </w:t>
            </w:r>
            <w:proofErr w:type="spellStart"/>
            <w:r w:rsidRPr="332F5DAC">
              <w:rPr>
                <w:rFonts w:ascii="Times New Roman" w:eastAsia="Times New Roman" w:hAnsi="Times New Roman" w:cs="Times New Roman"/>
              </w:rPr>
              <w:t>CyberShield</w:t>
            </w:r>
            <w:proofErr w:type="spellEnd"/>
            <w:r w:rsidRPr="332F5DAC">
              <w:rPr>
                <w:rFonts w:ascii="Times New Roman" w:eastAsia="Times New Roman" w:hAnsi="Times New Roman" w:cs="Times New Roman"/>
              </w:rPr>
              <w:t xml:space="preserve"> System</w:t>
            </w:r>
            <w:r w:rsidRPr="332F5DAC">
              <w:rPr>
                <w:rFonts w:ascii="Times New Roman" w:eastAsia="Times New Roman" w:hAnsi="Times New Roman" w:cs="Times New Roman"/>
                <w:noProof/>
              </w:rPr>
              <w:t xml:space="preserve"> Architecture process</w:t>
            </w:r>
          </w:p>
          <w:p w14:paraId="4ED11ABA" w14:textId="2ED439C2" w:rsidR="003B2E01" w:rsidRDefault="003B2E01" w:rsidP="332F5DAC">
            <w:pPr>
              <w:rPr>
                <w:noProof/>
              </w:rPr>
            </w:pPr>
          </w:p>
          <w:p w14:paraId="130C75E6" w14:textId="65F5F7EF" w:rsidR="00302005" w:rsidRDefault="00302005" w:rsidP="004A23F7">
            <w:pPr>
              <w:jc w:val="both"/>
              <w:rPr>
                <w:rFonts w:ascii="system-ui" w:hAnsi="system-ui"/>
                <w:color w:val="374151"/>
              </w:rPr>
            </w:pPr>
            <w:r>
              <w:rPr>
                <w:noProof/>
              </w:rPr>
              <w:t xml:space="preserve">This is the process diagram of </w:t>
            </w:r>
            <w:r w:rsidRPr="00302005">
              <w:rPr>
                <w:rFonts w:ascii="Times New Roman" w:hAnsi="Times New Roman" w:cs="Times New Roman"/>
                <w:sz w:val="20"/>
                <w:szCs w:val="20"/>
              </w:rPr>
              <w:t>implementation for fortifying betting security through IDS &amp; ELK integration involves several key stages. Here's a step-by-step breakdown</w:t>
            </w:r>
            <w:r>
              <w:rPr>
                <w:rFonts w:ascii="Times New Roman" w:hAnsi="Times New Roman" w:cs="Times New Roman"/>
                <w:sz w:val="20"/>
                <w:szCs w:val="20"/>
              </w:rPr>
              <w:t xml:space="preserve"> followed from Data Ingestion Layer to Alerts notifications several tools will be used for this project and are mentioned below.</w:t>
            </w:r>
          </w:p>
          <w:p w14:paraId="126E4325" w14:textId="77777777" w:rsidR="00302005" w:rsidRPr="007200CA" w:rsidRDefault="00302005" w:rsidP="332F5DAC">
            <w:pPr>
              <w:rPr>
                <w:noProof/>
              </w:rPr>
            </w:pPr>
          </w:p>
          <w:p w14:paraId="53D50B01" w14:textId="2F140C17" w:rsidR="00302005" w:rsidRPr="00302005" w:rsidRDefault="332F5DAC" w:rsidP="00302005">
            <w:pPr>
              <w:rPr>
                <w:rFonts w:ascii="Times New Roman" w:hAnsi="Times New Roman" w:cs="Times New Roman"/>
                <w:b/>
                <w:bCs/>
                <w:sz w:val="20"/>
                <w:szCs w:val="20"/>
              </w:rPr>
            </w:pPr>
            <w:r w:rsidRPr="00302005">
              <w:rPr>
                <w:rFonts w:ascii="Times New Roman" w:hAnsi="Times New Roman" w:cs="Times New Roman"/>
                <w:b/>
                <w:bCs/>
                <w:sz w:val="20"/>
                <w:szCs w:val="20"/>
              </w:rPr>
              <w:t xml:space="preserve">The following tools are used in the </w:t>
            </w:r>
            <w:proofErr w:type="spellStart"/>
            <w:r w:rsidRPr="00302005">
              <w:rPr>
                <w:rFonts w:ascii="Times New Roman" w:hAnsi="Times New Roman" w:cs="Times New Roman"/>
                <w:b/>
                <w:bCs/>
                <w:sz w:val="20"/>
                <w:szCs w:val="20"/>
              </w:rPr>
              <w:t>CyberShield</w:t>
            </w:r>
            <w:proofErr w:type="spellEnd"/>
            <w:r w:rsidRPr="00302005">
              <w:rPr>
                <w:rFonts w:ascii="Times New Roman" w:hAnsi="Times New Roman" w:cs="Times New Roman"/>
                <w:b/>
                <w:bCs/>
                <w:sz w:val="20"/>
                <w:szCs w:val="20"/>
              </w:rPr>
              <w:t xml:space="preserve"> project:</w:t>
            </w:r>
          </w:p>
          <w:p w14:paraId="7F48031F" w14:textId="77777777" w:rsidR="00302005" w:rsidRPr="007200CA" w:rsidRDefault="00302005" w:rsidP="00302005">
            <w:pPr>
              <w:rPr>
                <w:rFonts w:ascii="Times New Roman" w:hAnsi="Times New Roman" w:cs="Times New Roman"/>
                <w:sz w:val="20"/>
                <w:szCs w:val="20"/>
              </w:rPr>
            </w:pPr>
          </w:p>
          <w:p w14:paraId="0DEFA5D5" w14:textId="4A8ED666" w:rsidR="003B2E01" w:rsidRPr="007200CA" w:rsidRDefault="332F5DAC" w:rsidP="00FB56B5">
            <w:pPr>
              <w:spacing w:after="200" w:line="360" w:lineRule="auto"/>
              <w:jc w:val="both"/>
              <w:rPr>
                <w:rFonts w:ascii="Times New Roman" w:hAnsi="Times New Roman" w:cs="Times New Roman"/>
                <w:b/>
                <w:bCs/>
                <w:sz w:val="20"/>
                <w:szCs w:val="20"/>
              </w:rPr>
            </w:pPr>
            <w:r w:rsidRPr="332F5DAC">
              <w:rPr>
                <w:rFonts w:ascii="Times New Roman" w:hAnsi="Times New Roman" w:cs="Times New Roman"/>
                <w:b/>
                <w:bCs/>
                <w:sz w:val="20"/>
                <w:szCs w:val="20"/>
              </w:rPr>
              <w:t>AlienVault:</w:t>
            </w:r>
          </w:p>
          <w:p w14:paraId="00730DC3" w14:textId="01484E07" w:rsidR="003B2E01" w:rsidRPr="007200CA" w:rsidRDefault="332F5DAC">
            <w:pPr>
              <w:pStyle w:val="ListParagraph"/>
              <w:numPr>
                <w:ilvl w:val="0"/>
                <w:numId w:val="2"/>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Purpose: Threat Intelligence</w:t>
            </w:r>
          </w:p>
          <w:p w14:paraId="170DC225" w14:textId="795DF065" w:rsidR="003B2E01" w:rsidRPr="007200CA" w:rsidRDefault="332F5DAC">
            <w:pPr>
              <w:pStyle w:val="ListParagraph"/>
              <w:numPr>
                <w:ilvl w:val="0"/>
                <w:numId w:val="2"/>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Brief Description: AlienVault is utilized for gathering and analysing threat intelligence, helping the system stay updated on current and emerging cybersecurity threats.</w:t>
            </w:r>
          </w:p>
          <w:p w14:paraId="0F52C44B" w14:textId="1B95F0C7" w:rsidR="003B2E01" w:rsidRPr="007200CA" w:rsidRDefault="332F5DAC" w:rsidP="00302005">
            <w:pPr>
              <w:rPr>
                <w:rFonts w:ascii="Times New Roman" w:hAnsi="Times New Roman" w:cs="Times New Roman"/>
                <w:b/>
                <w:bCs/>
                <w:sz w:val="20"/>
                <w:szCs w:val="20"/>
              </w:rPr>
            </w:pPr>
            <w:r w:rsidRPr="332F5DAC">
              <w:rPr>
                <w:rFonts w:ascii="Times New Roman" w:hAnsi="Times New Roman" w:cs="Times New Roman"/>
                <w:b/>
                <w:bCs/>
                <w:sz w:val="20"/>
                <w:szCs w:val="20"/>
              </w:rPr>
              <w:t>Snort:</w:t>
            </w:r>
          </w:p>
          <w:p w14:paraId="0396371E" w14:textId="3D00E0C0" w:rsidR="003B2E01" w:rsidRPr="007200CA" w:rsidRDefault="332F5DAC">
            <w:pPr>
              <w:pStyle w:val="ListParagraph"/>
              <w:numPr>
                <w:ilvl w:val="0"/>
                <w:numId w:val="3"/>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Purpose: IDS (Intrusion Detection System) Framework</w:t>
            </w:r>
          </w:p>
          <w:p w14:paraId="511CB9DA" w14:textId="63E22B2C" w:rsidR="003B2E01" w:rsidRPr="007200CA" w:rsidRDefault="332F5DAC">
            <w:pPr>
              <w:pStyle w:val="ListParagraph"/>
              <w:numPr>
                <w:ilvl w:val="0"/>
                <w:numId w:val="3"/>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Brief Description: Snort functions as an IDS framework, actively monitoring and analysing network traffic for signs of unauthorized access or potential security threats.</w:t>
            </w:r>
          </w:p>
          <w:p w14:paraId="7CBE0AA0" w14:textId="110F9DA5" w:rsidR="003B2E01" w:rsidRPr="007200CA" w:rsidRDefault="332F5DAC" w:rsidP="00FB56B5">
            <w:pPr>
              <w:spacing w:after="200" w:line="360" w:lineRule="auto"/>
              <w:jc w:val="both"/>
              <w:rPr>
                <w:rFonts w:ascii="Times New Roman" w:hAnsi="Times New Roman" w:cs="Times New Roman"/>
                <w:b/>
                <w:bCs/>
                <w:sz w:val="20"/>
                <w:szCs w:val="20"/>
              </w:rPr>
            </w:pPr>
            <w:r w:rsidRPr="332F5DAC">
              <w:rPr>
                <w:rFonts w:ascii="Times New Roman" w:hAnsi="Times New Roman" w:cs="Times New Roman"/>
                <w:b/>
                <w:bCs/>
                <w:sz w:val="20"/>
                <w:szCs w:val="20"/>
              </w:rPr>
              <w:t>ELK Stack:</w:t>
            </w:r>
          </w:p>
          <w:p w14:paraId="3A9A27F0" w14:textId="07F098D2" w:rsidR="003B2E01" w:rsidRPr="007200CA" w:rsidRDefault="332F5DAC">
            <w:pPr>
              <w:pStyle w:val="ListParagraph"/>
              <w:numPr>
                <w:ilvl w:val="0"/>
                <w:numId w:val="4"/>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Purpose: Monitoring &amp; Logging</w:t>
            </w:r>
          </w:p>
          <w:p w14:paraId="5BDF2645" w14:textId="54193186" w:rsidR="003B2E01" w:rsidRPr="007200CA" w:rsidRDefault="332F5DAC">
            <w:pPr>
              <w:pStyle w:val="ListParagraph"/>
              <w:numPr>
                <w:ilvl w:val="0"/>
                <w:numId w:val="4"/>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lastRenderedPageBreak/>
              <w:t>Brief Description: ELK Stack, consisting of Elasticsearch, Logstash, and Kibana, is employed for real-time monitoring, logging, and visualization of system data, enhancing the system's ability to detect and respond to security incidents.</w:t>
            </w:r>
          </w:p>
          <w:p w14:paraId="798671ED" w14:textId="4B4B1531" w:rsidR="003B2E01" w:rsidRPr="007200CA" w:rsidRDefault="332F5DAC" w:rsidP="00FB56B5">
            <w:pPr>
              <w:spacing w:after="200" w:line="360" w:lineRule="auto"/>
              <w:jc w:val="both"/>
              <w:rPr>
                <w:rFonts w:ascii="Times New Roman" w:hAnsi="Times New Roman" w:cs="Times New Roman"/>
                <w:b/>
                <w:bCs/>
                <w:sz w:val="20"/>
                <w:szCs w:val="20"/>
              </w:rPr>
            </w:pPr>
            <w:r w:rsidRPr="332F5DAC">
              <w:rPr>
                <w:rFonts w:ascii="Times New Roman" w:hAnsi="Times New Roman" w:cs="Times New Roman"/>
                <w:b/>
                <w:bCs/>
                <w:sz w:val="20"/>
                <w:szCs w:val="20"/>
              </w:rPr>
              <w:t>Ansible:</w:t>
            </w:r>
          </w:p>
          <w:p w14:paraId="49566492" w14:textId="2717E071" w:rsidR="003B2E01" w:rsidRPr="007200CA" w:rsidRDefault="332F5DAC">
            <w:pPr>
              <w:pStyle w:val="ListParagraph"/>
              <w:numPr>
                <w:ilvl w:val="0"/>
                <w:numId w:val="5"/>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Purpose: Automation</w:t>
            </w:r>
          </w:p>
          <w:p w14:paraId="56E0ABC9" w14:textId="68C29809" w:rsidR="003B2E01" w:rsidRPr="007200CA" w:rsidRDefault="332F5DAC">
            <w:pPr>
              <w:pStyle w:val="ListParagraph"/>
              <w:numPr>
                <w:ilvl w:val="0"/>
                <w:numId w:val="5"/>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Brief Description: Ansible is used for automating various tasks, such as configuration management and deployment, streamlining processes and reducing the need for manual intervention.</w:t>
            </w:r>
          </w:p>
          <w:p w14:paraId="05C38DC3" w14:textId="26931ED3" w:rsidR="003B2E01" w:rsidRPr="007200CA" w:rsidRDefault="332F5DAC" w:rsidP="00FB56B5">
            <w:pPr>
              <w:spacing w:after="200" w:line="360" w:lineRule="auto"/>
              <w:jc w:val="both"/>
              <w:rPr>
                <w:rFonts w:ascii="Times New Roman" w:hAnsi="Times New Roman" w:cs="Times New Roman"/>
                <w:b/>
                <w:bCs/>
                <w:sz w:val="20"/>
                <w:szCs w:val="20"/>
              </w:rPr>
            </w:pPr>
            <w:r w:rsidRPr="332F5DAC">
              <w:rPr>
                <w:rFonts w:ascii="Times New Roman" w:hAnsi="Times New Roman" w:cs="Times New Roman"/>
                <w:b/>
                <w:bCs/>
                <w:sz w:val="20"/>
                <w:szCs w:val="20"/>
              </w:rPr>
              <w:t>KDDCUP 99 dataset:</w:t>
            </w:r>
          </w:p>
          <w:p w14:paraId="65786166" w14:textId="1CE3E6A6" w:rsidR="003B2E01" w:rsidRPr="007200CA" w:rsidRDefault="332F5DAC">
            <w:pPr>
              <w:pStyle w:val="ListParagraph"/>
              <w:numPr>
                <w:ilvl w:val="0"/>
                <w:numId w:val="6"/>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Purpose: Anomaly Detection System</w:t>
            </w:r>
          </w:p>
          <w:p w14:paraId="356D2468" w14:textId="62288759" w:rsidR="003B2E01" w:rsidRPr="007200CA" w:rsidRDefault="332F5DAC">
            <w:pPr>
              <w:pStyle w:val="ListParagraph"/>
              <w:numPr>
                <w:ilvl w:val="0"/>
                <w:numId w:val="6"/>
              </w:numPr>
              <w:spacing w:line="360" w:lineRule="auto"/>
              <w:jc w:val="both"/>
              <w:rPr>
                <w:rFonts w:ascii="Times New Roman" w:hAnsi="Times New Roman" w:cs="Times New Roman"/>
                <w:sz w:val="20"/>
                <w:szCs w:val="20"/>
              </w:rPr>
            </w:pPr>
            <w:r w:rsidRPr="332F5DAC">
              <w:rPr>
                <w:rFonts w:ascii="Times New Roman" w:hAnsi="Times New Roman" w:cs="Times New Roman"/>
                <w:sz w:val="20"/>
                <w:szCs w:val="20"/>
              </w:rPr>
              <w:t>Brief Description: The KDDCUP 99 dataset is utilized for training and testing anomaly detection systems. It provides a set of data to help develop and assess the system's ability to identify abnormal patterns or activities in network traffic.</w:t>
            </w:r>
          </w:p>
          <w:p w14:paraId="70492F1C" w14:textId="457F5819" w:rsidR="003B2E01" w:rsidRPr="007200CA" w:rsidRDefault="332F5DAC" w:rsidP="00FB56B5">
            <w:pPr>
              <w:spacing w:after="200" w:line="360" w:lineRule="auto"/>
              <w:jc w:val="both"/>
            </w:pPr>
            <w:r w:rsidRPr="332F5DAC">
              <w:rPr>
                <w:rFonts w:ascii="Times New Roman" w:hAnsi="Times New Roman" w:cs="Times New Roman"/>
                <w:sz w:val="20"/>
                <w:szCs w:val="20"/>
              </w:rPr>
              <w:t>These tools and datasets collectively contribute to the overall functionality of the "</w:t>
            </w:r>
            <w:proofErr w:type="spellStart"/>
            <w:r w:rsidRPr="332F5DAC">
              <w:rPr>
                <w:rFonts w:ascii="Times New Roman" w:hAnsi="Times New Roman" w:cs="Times New Roman"/>
                <w:sz w:val="20"/>
                <w:szCs w:val="20"/>
              </w:rPr>
              <w:t>CyberShield</w:t>
            </w:r>
            <w:proofErr w:type="spellEnd"/>
            <w:r w:rsidRPr="332F5DAC">
              <w:rPr>
                <w:rFonts w:ascii="Times New Roman" w:hAnsi="Times New Roman" w:cs="Times New Roman"/>
                <w:sz w:val="20"/>
                <w:szCs w:val="20"/>
              </w:rPr>
              <w:t>" project, covering aspects such as threat intelligence, intrusion detection, monitoring, logging, automation, and the development of anomaly detection systems.</w:t>
            </w:r>
          </w:p>
          <w:p w14:paraId="5F8573B1" w14:textId="786E9EFE" w:rsidR="332F5DAC" w:rsidRDefault="332F5DAC" w:rsidP="332F5DAC">
            <w:pPr>
              <w:spacing w:after="200" w:line="360" w:lineRule="auto"/>
              <w:rPr>
                <w:rFonts w:ascii="Times New Roman" w:hAnsi="Times New Roman" w:cs="Times New Roman"/>
                <w:sz w:val="20"/>
                <w:szCs w:val="20"/>
              </w:rPr>
            </w:pPr>
          </w:p>
          <w:p w14:paraId="1D89BA11" w14:textId="71A4673D" w:rsidR="00B16A57" w:rsidRPr="007200CA" w:rsidRDefault="332F5DAC" w:rsidP="332F5DAC">
            <w:pPr>
              <w:rPr>
                <w:rFonts w:ascii="Times New Roman" w:eastAsia="Times New Roman" w:hAnsi="Times New Roman" w:cs="Times New Roman"/>
                <w:b/>
                <w:bCs/>
                <w:u w:val="single"/>
              </w:rPr>
            </w:pPr>
            <w:r w:rsidRPr="332F5DAC">
              <w:rPr>
                <w:rFonts w:ascii="Times New Roman" w:eastAsia="Times New Roman" w:hAnsi="Times New Roman" w:cs="Times New Roman"/>
                <w:b/>
                <w:bCs/>
                <w:u w:val="single"/>
              </w:rPr>
              <w:t>PROJECT TIMELINE</w:t>
            </w:r>
          </w:p>
          <w:p w14:paraId="3AAB5CB8" w14:textId="6FCA2D55" w:rsidR="332F5DAC" w:rsidRDefault="332F5DAC" w:rsidP="332F5DAC">
            <w:r>
              <w:rPr>
                <w:noProof/>
              </w:rPr>
              <w:drawing>
                <wp:inline distT="0" distB="0" distL="0" distR="0" wp14:anchorId="1313DAD3" wp14:editId="3BFD365F">
                  <wp:extent cx="5706200" cy="2734221"/>
                  <wp:effectExtent l="0" t="0" r="0" b="0"/>
                  <wp:docPr id="1219478630" name="Picture 121947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06200" cy="2734221"/>
                          </a:xfrm>
                          <a:prstGeom prst="rect">
                            <a:avLst/>
                          </a:prstGeom>
                        </pic:spPr>
                      </pic:pic>
                    </a:graphicData>
                  </a:graphic>
                </wp:inline>
              </w:drawing>
            </w:r>
          </w:p>
          <w:p w14:paraId="030CBC4A" w14:textId="77777777" w:rsidR="00C30FB0" w:rsidRDefault="00C30FB0" w:rsidP="54A21942">
            <w:pPr>
              <w:rPr>
                <w:ins w:id="70" w:author="Soonleh Ling" w:date="2023-12-18T18:21:00Z"/>
                <w:rFonts w:ascii="Times New Roman" w:hAnsi="Times New Roman" w:cs="Times New Roman"/>
                <w:sz w:val="20"/>
                <w:szCs w:val="20"/>
                <w:highlight w:val="yellow"/>
              </w:rPr>
            </w:pPr>
          </w:p>
          <w:p w14:paraId="018ABEF0" w14:textId="5624480C" w:rsidR="00803FAC" w:rsidRDefault="00803FAC" w:rsidP="54A21942">
            <w:pPr>
              <w:rPr>
                <w:ins w:id="71" w:author="Soonleh Ling" w:date="2023-12-18T16:36:00Z"/>
                <w:rFonts w:ascii="Times New Roman" w:hAnsi="Times New Roman" w:cs="Times New Roman"/>
                <w:sz w:val="20"/>
                <w:szCs w:val="20"/>
                <w:highlight w:val="yellow"/>
              </w:rPr>
            </w:pPr>
            <w:ins w:id="72" w:author="Soonleh Ling" w:date="2023-12-18T18:21:00Z">
              <w:r>
                <w:rPr>
                  <w:rFonts w:ascii="Times New Roman" w:hAnsi="Times New Roman" w:cs="Times New Roman"/>
                  <w:sz w:val="20"/>
                  <w:szCs w:val="20"/>
                  <w:highlight w:val="yellow"/>
                </w:rPr>
                <w:t>Figure 4</w:t>
              </w:r>
            </w:ins>
          </w:p>
          <w:p w14:paraId="40B92B0C" w14:textId="77777777" w:rsidR="00220D47" w:rsidRDefault="00220D47" w:rsidP="54A21942">
            <w:pPr>
              <w:rPr>
                <w:ins w:id="73" w:author="Soonleh Ling" w:date="2023-12-18T16:36:00Z"/>
                <w:rFonts w:ascii="Times New Roman" w:hAnsi="Times New Roman" w:cs="Times New Roman"/>
                <w:sz w:val="20"/>
                <w:szCs w:val="20"/>
                <w:highlight w:val="yellow"/>
              </w:rPr>
            </w:pPr>
          </w:p>
          <w:p w14:paraId="6102425D" w14:textId="578F5524" w:rsidR="00220D47" w:rsidRDefault="00875D34" w:rsidP="54A21942">
            <w:pPr>
              <w:rPr>
                <w:ins w:id="74" w:author="Soonleh Ling" w:date="2023-12-18T16:37:00Z"/>
                <w:rFonts w:ascii="Times New Roman" w:hAnsi="Times New Roman" w:cs="Times New Roman"/>
                <w:sz w:val="20"/>
                <w:szCs w:val="20"/>
                <w:highlight w:val="yellow"/>
              </w:rPr>
            </w:pPr>
            <w:ins w:id="75" w:author="Soonleh Ling" w:date="2023-12-18T16:36:00Z">
              <w:r>
                <w:rPr>
                  <w:rFonts w:ascii="Times New Roman" w:hAnsi="Times New Roman" w:cs="Times New Roman"/>
                  <w:sz w:val="20"/>
                  <w:szCs w:val="20"/>
                  <w:highlight w:val="yellow"/>
                </w:rPr>
                <w:t xml:space="preserve">Provide a little bit of </w:t>
              </w:r>
            </w:ins>
            <w:ins w:id="76" w:author="Soonleh Ling" w:date="2023-12-18T16:37:00Z">
              <w:r>
                <w:rPr>
                  <w:rFonts w:ascii="Times New Roman" w:hAnsi="Times New Roman" w:cs="Times New Roman"/>
                  <w:sz w:val="20"/>
                  <w:szCs w:val="20"/>
                  <w:highlight w:val="yellow"/>
                </w:rPr>
                <w:t>explanation</w:t>
              </w:r>
            </w:ins>
            <w:ins w:id="77" w:author="Soonleh Ling" w:date="2023-12-18T16:36:00Z">
              <w:r>
                <w:rPr>
                  <w:rFonts w:ascii="Times New Roman" w:hAnsi="Times New Roman" w:cs="Times New Roman"/>
                  <w:sz w:val="20"/>
                  <w:szCs w:val="20"/>
                  <w:highlight w:val="yellow"/>
                </w:rPr>
                <w:t xml:space="preserve"> </w:t>
              </w:r>
            </w:ins>
          </w:p>
          <w:p w14:paraId="639EBD1A" w14:textId="77777777" w:rsidR="007D44BD" w:rsidRDefault="007D44BD" w:rsidP="54A21942">
            <w:pPr>
              <w:rPr>
                <w:ins w:id="78" w:author="Soonleh Ling" w:date="2023-12-18T16:37:00Z"/>
                <w:rFonts w:ascii="Times New Roman" w:hAnsi="Times New Roman" w:cs="Times New Roman"/>
                <w:sz w:val="20"/>
                <w:szCs w:val="20"/>
                <w:highlight w:val="yellow"/>
              </w:rPr>
            </w:pPr>
          </w:p>
          <w:p w14:paraId="2EE3A1B9" w14:textId="307D51F1" w:rsidR="007D44BD" w:rsidRDefault="007D44BD" w:rsidP="54A21942">
            <w:pPr>
              <w:rPr>
                <w:ins w:id="79" w:author="Soonleh Ling" w:date="2023-12-18T16:36:00Z"/>
                <w:rFonts w:ascii="Times New Roman" w:hAnsi="Times New Roman" w:cs="Times New Roman"/>
                <w:sz w:val="20"/>
                <w:szCs w:val="20"/>
                <w:highlight w:val="yellow"/>
              </w:rPr>
            </w:pPr>
            <w:ins w:id="80" w:author="Soonleh Ling" w:date="2023-12-18T16:37:00Z">
              <w:r>
                <w:rPr>
                  <w:rFonts w:ascii="Times New Roman" w:hAnsi="Times New Roman" w:cs="Times New Roman"/>
                  <w:sz w:val="20"/>
                  <w:szCs w:val="20"/>
                  <w:highlight w:val="yellow"/>
                </w:rPr>
                <w:t>System developme</w:t>
              </w:r>
            </w:ins>
            <w:ins w:id="81" w:author="Soonleh Ling" w:date="2023-12-18T16:38:00Z">
              <w:r>
                <w:rPr>
                  <w:rFonts w:ascii="Times New Roman" w:hAnsi="Times New Roman" w:cs="Times New Roman"/>
                  <w:sz w:val="20"/>
                  <w:szCs w:val="20"/>
                  <w:highlight w:val="yellow"/>
                </w:rPr>
                <w:t>nt details not very clear.</w:t>
              </w:r>
            </w:ins>
          </w:p>
          <w:p w14:paraId="170D6345" w14:textId="77777777" w:rsidR="00220D47" w:rsidRDefault="00220D47" w:rsidP="54A21942">
            <w:pPr>
              <w:rPr>
                <w:ins w:id="82" w:author="Soonleh Ling" w:date="2023-12-18T16:36:00Z"/>
                <w:rFonts w:ascii="Times New Roman" w:hAnsi="Times New Roman" w:cs="Times New Roman"/>
                <w:sz w:val="20"/>
                <w:szCs w:val="20"/>
                <w:highlight w:val="yellow"/>
              </w:rPr>
            </w:pPr>
          </w:p>
          <w:p w14:paraId="3035F35C" w14:textId="37DDA43B" w:rsidR="00220D47" w:rsidRPr="007200CA" w:rsidRDefault="00220D47" w:rsidP="54A21942">
            <w:pPr>
              <w:rPr>
                <w:rFonts w:ascii="Times New Roman" w:hAnsi="Times New Roman" w:cs="Times New Roman"/>
                <w:sz w:val="20"/>
                <w:szCs w:val="20"/>
                <w:highlight w:val="yellow"/>
              </w:rPr>
            </w:pPr>
          </w:p>
        </w:tc>
      </w:tr>
      <w:tr w:rsidR="00D46C4B" w:rsidRPr="007200CA" w14:paraId="4FD04C6E" w14:textId="77777777" w:rsidTr="332F5DAC">
        <w:trPr>
          <w:trHeight w:val="700"/>
        </w:trPr>
        <w:tc>
          <w:tcPr>
            <w:tcW w:w="9240" w:type="dxa"/>
            <w:gridSpan w:val="5"/>
            <w:tcBorders>
              <w:top w:val="single" w:sz="4" w:space="0" w:color="auto"/>
            </w:tcBorders>
          </w:tcPr>
          <w:p w14:paraId="4A6F16B0" w14:textId="0A19197D" w:rsidR="00F5058B"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lastRenderedPageBreak/>
              <w:t>WHAT EXISTING LAB EQUIPMENT DO YOU NEED ACCESS TO UNDERTAKE YOUR PROPOSED PROJECT:</w:t>
            </w:r>
          </w:p>
          <w:p w14:paraId="29342085" w14:textId="50C7D699" w:rsidR="00D46C4B" w:rsidRPr="007200CA" w:rsidRDefault="54A21942" w:rsidP="009D449F">
            <w:pPr>
              <w:rPr>
                <w:rFonts w:ascii="Times New Roman" w:hAnsi="Times New Roman" w:cs="Times New Roman"/>
                <w:sz w:val="20"/>
                <w:szCs w:val="20"/>
              </w:rPr>
            </w:pPr>
            <w:r w:rsidRPr="54A21942">
              <w:rPr>
                <w:rFonts w:ascii="Times New Roman" w:hAnsi="Times New Roman" w:cs="Times New Roman"/>
                <w:sz w:val="20"/>
                <w:szCs w:val="20"/>
              </w:rPr>
              <w:t xml:space="preserve">Computer systems, Virtual machines. </w:t>
            </w:r>
          </w:p>
        </w:tc>
      </w:tr>
      <w:tr w:rsidR="00D46C4B" w:rsidRPr="007200CA" w14:paraId="1D32CE66" w14:textId="77777777" w:rsidTr="332F5DAC">
        <w:trPr>
          <w:trHeight w:val="755"/>
        </w:trPr>
        <w:tc>
          <w:tcPr>
            <w:tcW w:w="9240" w:type="dxa"/>
            <w:gridSpan w:val="5"/>
            <w:tcBorders>
              <w:top w:val="single" w:sz="4" w:space="0" w:color="auto"/>
            </w:tcBorders>
          </w:tcPr>
          <w:p w14:paraId="36BFABF5" w14:textId="628702BF"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lastRenderedPageBreak/>
              <w:t xml:space="preserve">PLEASE LIST ANY </w:t>
            </w:r>
            <w:r w:rsidRPr="54A21942">
              <w:rPr>
                <w:rFonts w:ascii="Times New Roman" w:hAnsi="Times New Roman" w:cs="Times New Roman"/>
                <w:b/>
                <w:bCs/>
                <w:color w:val="FF0000"/>
                <w:sz w:val="20"/>
                <w:szCs w:val="20"/>
              </w:rPr>
              <w:t xml:space="preserve">MINOR </w:t>
            </w:r>
            <w:r w:rsidRPr="54A21942">
              <w:rPr>
                <w:rFonts w:ascii="Times New Roman" w:hAnsi="Times New Roman" w:cs="Times New Roman"/>
                <w:b/>
                <w:bCs/>
                <w:sz w:val="20"/>
                <w:szCs w:val="20"/>
              </w:rPr>
              <w:t>EQUIPMENT YOU MUST PURCHASE TO COMPLETE YOUR RESEARCH PROJECT: (</w:t>
            </w:r>
            <w:proofErr w:type="spellStart"/>
            <w:r w:rsidRPr="54A21942">
              <w:rPr>
                <w:rFonts w:ascii="Times New Roman" w:hAnsi="Times New Roman" w:cs="Times New Roman"/>
                <w:b/>
                <w:bCs/>
                <w:sz w:val="20"/>
                <w:szCs w:val="20"/>
              </w:rPr>
              <w:t>eg</w:t>
            </w:r>
            <w:proofErr w:type="spellEnd"/>
            <w:r w:rsidRPr="54A21942">
              <w:rPr>
                <w:rFonts w:ascii="Times New Roman" w:hAnsi="Times New Roman" w:cs="Times New Roman"/>
                <w:b/>
                <w:bCs/>
                <w:sz w:val="20"/>
                <w:szCs w:val="20"/>
              </w:rPr>
              <w:t xml:space="preserve">, switches, resistors, raspberry pi, </w:t>
            </w:r>
            <w:r w:rsidR="00DC59E9" w:rsidRPr="54A21942">
              <w:rPr>
                <w:rFonts w:ascii="Times New Roman" w:hAnsi="Times New Roman" w:cs="Times New Roman"/>
                <w:b/>
                <w:bCs/>
                <w:sz w:val="20"/>
                <w:szCs w:val="20"/>
              </w:rPr>
              <w:t>Arduino</w:t>
            </w:r>
            <w:r w:rsidRPr="54A21942">
              <w:rPr>
                <w:rFonts w:ascii="Times New Roman" w:hAnsi="Times New Roman" w:cs="Times New Roman"/>
                <w:b/>
                <w:bCs/>
                <w:sz w:val="20"/>
                <w:szCs w:val="20"/>
              </w:rPr>
              <w:t xml:space="preserve"> etc) </w:t>
            </w:r>
          </w:p>
          <w:p w14:paraId="67EA28F9" w14:textId="0ED6B470"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385AB97" w14:textId="77777777" w:rsidTr="332F5DAC">
        <w:tc>
          <w:tcPr>
            <w:tcW w:w="9240" w:type="dxa"/>
            <w:gridSpan w:val="5"/>
          </w:tcPr>
          <w:p w14:paraId="498FCB73" w14:textId="4052CD98"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PLEASE LIST ANY </w:t>
            </w:r>
            <w:r w:rsidRPr="54A21942">
              <w:rPr>
                <w:rFonts w:ascii="Times New Roman" w:hAnsi="Times New Roman" w:cs="Times New Roman"/>
                <w:b/>
                <w:bCs/>
                <w:color w:val="FF0000"/>
                <w:sz w:val="20"/>
                <w:szCs w:val="20"/>
              </w:rPr>
              <w:t xml:space="preserve">MAJOR </w:t>
            </w:r>
            <w:r w:rsidRPr="54A21942">
              <w:rPr>
                <w:rFonts w:ascii="Times New Roman" w:hAnsi="Times New Roman" w:cs="Times New Roman"/>
                <w:b/>
                <w:bCs/>
                <w:sz w:val="20"/>
                <w:szCs w:val="20"/>
              </w:rPr>
              <w:t>EQUIPMENT YOU REQUIRE TO COMPLETE YOUR RESEARCH PROJECT ALONG WITH LINKS TO WHERE IT MAY BE PURCHASED (</w:t>
            </w:r>
            <w:proofErr w:type="spellStart"/>
            <w:r w:rsidRPr="54A21942">
              <w:rPr>
                <w:rFonts w:ascii="Times New Roman" w:hAnsi="Times New Roman" w:cs="Times New Roman"/>
                <w:b/>
                <w:bCs/>
                <w:sz w:val="20"/>
                <w:szCs w:val="20"/>
              </w:rPr>
              <w:t>eg</w:t>
            </w:r>
            <w:proofErr w:type="spellEnd"/>
            <w:r w:rsidRPr="54A21942">
              <w:rPr>
                <w:rFonts w:ascii="Times New Roman" w:hAnsi="Times New Roman" w:cs="Times New Roman"/>
                <w:b/>
                <w:bCs/>
                <w:sz w:val="20"/>
                <w:szCs w:val="20"/>
              </w:rPr>
              <w:t xml:space="preserve"> a Drone, mobile phone etc). </w:t>
            </w:r>
          </w:p>
          <w:p w14:paraId="29AED748" w14:textId="6BAF331A" w:rsidR="00F5058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5D4E109" w14:textId="77777777" w:rsidTr="332F5DAC">
        <w:tc>
          <w:tcPr>
            <w:tcW w:w="9240" w:type="dxa"/>
            <w:gridSpan w:val="5"/>
            <w:tcBorders>
              <w:bottom w:val="double" w:sz="4" w:space="0" w:color="auto"/>
            </w:tcBorders>
          </w:tcPr>
          <w:p w14:paraId="718B61C5" w14:textId="368228DC"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HAVE YOU DISCUSSED THE FEESIBILITY OF YOUR PROJECT WITH A MEMBER OF THE TECHNICAL TEAM? IF </w:t>
            </w:r>
            <w:r w:rsidR="00DC59E9" w:rsidRPr="54A21942">
              <w:rPr>
                <w:rFonts w:ascii="Times New Roman" w:hAnsi="Times New Roman" w:cs="Times New Roman"/>
                <w:b/>
                <w:bCs/>
                <w:sz w:val="20"/>
                <w:szCs w:val="20"/>
              </w:rPr>
              <w:t>SO,</w:t>
            </w:r>
            <w:r w:rsidRPr="54A21942">
              <w:rPr>
                <w:rFonts w:ascii="Times New Roman" w:hAnsi="Times New Roman" w:cs="Times New Roman"/>
                <w:b/>
                <w:bCs/>
                <w:sz w:val="20"/>
                <w:szCs w:val="20"/>
              </w:rPr>
              <w:t xml:space="preserve"> WHO?</w:t>
            </w:r>
          </w:p>
          <w:p w14:paraId="19503A2F" w14:textId="2C7CD2AB"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NO</w:t>
            </w:r>
          </w:p>
        </w:tc>
      </w:tr>
      <w:tr w:rsidR="00D46C4B" w:rsidRPr="007200CA" w14:paraId="5226F7F1" w14:textId="77777777" w:rsidTr="332F5DAC">
        <w:tc>
          <w:tcPr>
            <w:tcW w:w="1848" w:type="dxa"/>
            <w:tcBorders>
              <w:top w:val="double" w:sz="4" w:space="0" w:color="auto"/>
              <w:right w:val="single" w:sz="4" w:space="0" w:color="auto"/>
            </w:tcBorders>
          </w:tcPr>
          <w:p w14:paraId="42C9E671" w14:textId="1A7F94C3"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Technical  Team?</w:t>
            </w:r>
          </w:p>
        </w:tc>
        <w:tc>
          <w:tcPr>
            <w:tcW w:w="1848" w:type="dxa"/>
            <w:tcBorders>
              <w:top w:val="double" w:sz="4" w:space="0" w:color="auto"/>
              <w:right w:val="single" w:sz="4" w:space="0" w:color="auto"/>
            </w:tcBorders>
          </w:tcPr>
          <w:p w14:paraId="569A6487"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YES</w:t>
            </w:r>
          </w:p>
        </w:tc>
        <w:tc>
          <w:tcPr>
            <w:tcW w:w="1848" w:type="dxa"/>
            <w:tcBorders>
              <w:top w:val="double" w:sz="4" w:space="0" w:color="auto"/>
              <w:left w:val="single" w:sz="4" w:space="0" w:color="auto"/>
              <w:right w:val="single" w:sz="4" w:space="0" w:color="auto"/>
            </w:tcBorders>
          </w:tcPr>
          <w:p w14:paraId="7C0F62F6" w14:textId="77777777" w:rsidR="00D46C4B" w:rsidRPr="007200CA" w:rsidRDefault="00D46C4B">
            <w:pPr>
              <w:rPr>
                <w:rFonts w:ascii="Times New Roman" w:hAnsi="Times New Roman" w:cs="Times New Roman"/>
                <w:sz w:val="18"/>
                <w:szCs w:val="18"/>
              </w:rPr>
            </w:pPr>
          </w:p>
        </w:tc>
        <w:tc>
          <w:tcPr>
            <w:tcW w:w="1848" w:type="dxa"/>
            <w:tcBorders>
              <w:top w:val="double" w:sz="4" w:space="0" w:color="auto"/>
              <w:left w:val="single" w:sz="4" w:space="0" w:color="auto"/>
            </w:tcBorders>
          </w:tcPr>
          <w:p w14:paraId="755461FD" w14:textId="77777777" w:rsidR="00D46C4B" w:rsidRPr="007200CA" w:rsidRDefault="00E20CDC">
            <w:pPr>
              <w:ind w:left="268"/>
              <w:rPr>
                <w:rFonts w:ascii="Times New Roman" w:hAnsi="Times New Roman" w:cs="Times New Roman"/>
                <w:sz w:val="18"/>
                <w:szCs w:val="18"/>
              </w:rPr>
            </w:pPr>
            <w:r w:rsidRPr="007200CA">
              <w:rPr>
                <w:rFonts w:ascii="Times New Roman" w:hAnsi="Times New Roman" w:cs="Times New Roman"/>
                <w:sz w:val="18"/>
                <w:szCs w:val="18"/>
              </w:rPr>
              <w:t>NO</w:t>
            </w:r>
            <w:r w:rsidRPr="007200CA">
              <w:rPr>
                <w:rFonts w:ascii="Times New Roman" w:hAnsi="Times New Roman" w:cs="Times New Roman"/>
                <w:sz w:val="18"/>
                <w:szCs w:val="18"/>
              </w:rPr>
              <w:tab/>
            </w:r>
          </w:p>
        </w:tc>
        <w:tc>
          <w:tcPr>
            <w:tcW w:w="1848" w:type="dxa"/>
            <w:tcBorders>
              <w:top w:val="double" w:sz="4" w:space="0" w:color="auto"/>
            </w:tcBorders>
          </w:tcPr>
          <w:p w14:paraId="41401308" w14:textId="77777777" w:rsidR="00D46C4B" w:rsidRPr="007200CA" w:rsidRDefault="00D46C4B">
            <w:pPr>
              <w:rPr>
                <w:rFonts w:ascii="Times New Roman" w:hAnsi="Times New Roman" w:cs="Times New Roman"/>
                <w:sz w:val="18"/>
                <w:szCs w:val="18"/>
              </w:rPr>
            </w:pPr>
          </w:p>
        </w:tc>
      </w:tr>
      <w:tr w:rsidR="00D46C4B" w:rsidRPr="007200CA" w14:paraId="1A73EE6C" w14:textId="77777777" w:rsidTr="332F5DAC">
        <w:trPr>
          <w:trHeight w:val="1353"/>
        </w:trPr>
        <w:tc>
          <w:tcPr>
            <w:tcW w:w="9240" w:type="dxa"/>
            <w:gridSpan w:val="5"/>
            <w:tcBorders>
              <w:bottom w:val="single" w:sz="4" w:space="0" w:color="auto"/>
            </w:tcBorders>
          </w:tcPr>
          <w:p w14:paraId="3C02B0D1"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 xml:space="preserve">Please comment on the </w:t>
            </w:r>
            <w:r w:rsidR="004F4E02" w:rsidRPr="007200CA">
              <w:rPr>
                <w:rFonts w:ascii="Times New Roman" w:hAnsi="Times New Roman" w:cs="Times New Roman"/>
                <w:sz w:val="18"/>
                <w:szCs w:val="18"/>
              </w:rPr>
              <w:t>Feasibility</w:t>
            </w:r>
            <w:r w:rsidRPr="007200CA">
              <w:rPr>
                <w:rFonts w:ascii="Times New Roman" w:hAnsi="Times New Roman" w:cs="Times New Roman"/>
                <w:sz w:val="18"/>
                <w:szCs w:val="18"/>
              </w:rPr>
              <w:t xml:space="preserve"> of the project: </w:t>
            </w:r>
          </w:p>
          <w:p w14:paraId="4E461AB7" w14:textId="77777777" w:rsidR="00D46C4B" w:rsidRPr="007200CA" w:rsidRDefault="00D46C4B">
            <w:pPr>
              <w:rPr>
                <w:rFonts w:ascii="Times New Roman" w:hAnsi="Times New Roman" w:cs="Times New Roman"/>
                <w:sz w:val="18"/>
                <w:szCs w:val="18"/>
              </w:rPr>
            </w:pPr>
          </w:p>
          <w:p w14:paraId="727BC1AF" w14:textId="77777777" w:rsidR="00D46C4B" w:rsidRPr="007200CA" w:rsidRDefault="00D46C4B">
            <w:pPr>
              <w:rPr>
                <w:rFonts w:ascii="Times New Roman" w:hAnsi="Times New Roman" w:cs="Times New Roman"/>
                <w:sz w:val="18"/>
                <w:szCs w:val="18"/>
              </w:rPr>
            </w:pPr>
          </w:p>
          <w:p w14:paraId="10C2434C" w14:textId="77777777" w:rsidR="00D46C4B" w:rsidRPr="007200CA" w:rsidRDefault="00D46C4B">
            <w:pPr>
              <w:rPr>
                <w:rFonts w:ascii="Times New Roman" w:hAnsi="Times New Roman" w:cs="Times New Roman"/>
                <w:sz w:val="18"/>
                <w:szCs w:val="18"/>
              </w:rPr>
            </w:pPr>
          </w:p>
          <w:p w14:paraId="079C83AB" w14:textId="77777777" w:rsidR="00D46C4B" w:rsidRPr="007200CA" w:rsidRDefault="00D46C4B">
            <w:pPr>
              <w:rPr>
                <w:rFonts w:ascii="Times New Roman" w:hAnsi="Times New Roman" w:cs="Times New Roman"/>
                <w:sz w:val="18"/>
                <w:szCs w:val="18"/>
              </w:rPr>
            </w:pPr>
          </w:p>
        </w:tc>
      </w:tr>
    </w:tbl>
    <w:p w14:paraId="0017C775" w14:textId="09CB70C7" w:rsidR="00B87094" w:rsidRPr="007200CA" w:rsidRDefault="00B87094">
      <w:pPr>
        <w:rPr>
          <w:rFonts w:ascii="Times New Roman" w:hAnsi="Times New Roman" w:cs="Times New Roman"/>
        </w:rPr>
      </w:pPr>
    </w:p>
    <w:p w14:paraId="368556A6" w14:textId="77777777" w:rsidR="00B87094" w:rsidRPr="007200CA" w:rsidRDefault="00B87094">
      <w:pPr>
        <w:rPr>
          <w:rFonts w:ascii="Times New Roman" w:hAnsi="Times New Roman" w:cs="Times New Roman"/>
        </w:rPr>
      </w:pPr>
    </w:p>
    <w:p w14:paraId="796F222C" w14:textId="77777777" w:rsidR="00B87094" w:rsidRPr="007200CA" w:rsidRDefault="00B87094">
      <w:pPr>
        <w:rPr>
          <w:rFonts w:ascii="Times New Roman" w:hAnsi="Times New Roman" w:cs="Times New Roman"/>
        </w:rPr>
      </w:pPr>
    </w:p>
    <w:p w14:paraId="1B2F57D9" w14:textId="77777777" w:rsidR="00B87094" w:rsidRPr="007200CA" w:rsidRDefault="00B87094">
      <w:pPr>
        <w:rPr>
          <w:rFonts w:ascii="Times New Roman" w:hAnsi="Times New Roman" w:cs="Times New Roman"/>
        </w:rPr>
      </w:pPr>
    </w:p>
    <w:p w14:paraId="64AF75B5" w14:textId="77777777" w:rsidR="00B87094" w:rsidRPr="007200CA" w:rsidRDefault="00B87094">
      <w:pPr>
        <w:rPr>
          <w:rFonts w:ascii="Times New Roman" w:hAnsi="Times New Roman" w:cs="Times New Roman"/>
        </w:rPr>
      </w:pPr>
    </w:p>
    <w:p w14:paraId="2D830E82" w14:textId="77777777" w:rsidR="00B568A0" w:rsidRPr="007200CA" w:rsidRDefault="007745A7" w:rsidP="00B568A0">
      <w:pPr>
        <w:spacing w:after="0"/>
        <w:rPr>
          <w:rFonts w:ascii="Times New Roman" w:hAnsi="Times New Roman" w:cs="Times New Roman"/>
          <w:b/>
          <w:bCs/>
        </w:rPr>
      </w:pPr>
      <w:r w:rsidRPr="007200CA">
        <w:rPr>
          <w:rFonts w:ascii="Times New Roman" w:hAnsi="Times New Roman" w:cs="Times New Roman"/>
          <w:b/>
          <w:bCs/>
        </w:rPr>
        <w:t>Section 3: Ethics Approval</w:t>
      </w:r>
    </w:p>
    <w:p w14:paraId="2754472B" w14:textId="7F11D630" w:rsidR="00B60E9A" w:rsidRPr="007200CA" w:rsidRDefault="00B60E9A">
      <w:pPr>
        <w:rPr>
          <w:rFonts w:ascii="Times New Roman" w:hAnsi="Times New Roman" w:cs="Times New Roman"/>
          <w:bCs/>
          <w:i/>
          <w:iCs/>
        </w:rPr>
      </w:pPr>
      <w:r w:rsidRPr="007200CA">
        <w:rPr>
          <w:rFonts w:ascii="Times New Roman" w:hAnsi="Times New Roman" w:cs="Times New Roman"/>
          <w:bCs/>
          <w:i/>
          <w:iCs/>
        </w:rPr>
        <w:t xml:space="preserve">This section of the form will </w:t>
      </w:r>
      <w:r w:rsidR="00B923FF" w:rsidRPr="007200CA">
        <w:rPr>
          <w:rFonts w:ascii="Times New Roman" w:hAnsi="Times New Roman" w:cs="Times New Roman"/>
          <w:bCs/>
          <w:i/>
          <w:iCs/>
        </w:rPr>
        <w:t xml:space="preserve">help </w:t>
      </w:r>
      <w:r w:rsidRPr="007200CA">
        <w:rPr>
          <w:rFonts w:ascii="Times New Roman" w:hAnsi="Times New Roman" w:cs="Times New Roman"/>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7815"/>
        <w:gridCol w:w="565"/>
        <w:gridCol w:w="636"/>
      </w:tblGrid>
      <w:tr w:rsidR="00253688" w:rsidRPr="007200CA" w14:paraId="7D62E140" w14:textId="330C9A00" w:rsidTr="009833CF">
        <w:trPr>
          <w:trHeight w:val="260"/>
        </w:trPr>
        <w:tc>
          <w:tcPr>
            <w:tcW w:w="8188" w:type="dxa"/>
          </w:tcPr>
          <w:p w14:paraId="4FBC1448" w14:textId="3FFED6E4"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Question</w:t>
            </w:r>
          </w:p>
        </w:tc>
        <w:tc>
          <w:tcPr>
            <w:tcW w:w="567" w:type="dxa"/>
          </w:tcPr>
          <w:p w14:paraId="6990AD88" w14:textId="6C67BB40"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Yes</w:t>
            </w:r>
          </w:p>
        </w:tc>
        <w:tc>
          <w:tcPr>
            <w:tcW w:w="487" w:type="dxa"/>
          </w:tcPr>
          <w:p w14:paraId="057CB91C" w14:textId="0882086D"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No</w:t>
            </w:r>
          </w:p>
        </w:tc>
      </w:tr>
      <w:tr w:rsidR="00301305" w:rsidRPr="007200CA" w14:paraId="23701E20" w14:textId="77777777" w:rsidTr="00C42877">
        <w:trPr>
          <w:trHeight w:val="612"/>
        </w:trPr>
        <w:tc>
          <w:tcPr>
            <w:tcW w:w="8188" w:type="dxa"/>
          </w:tcPr>
          <w:p w14:paraId="0D4B4935"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Does your Research involve any of the following? </w:t>
            </w:r>
          </w:p>
          <w:p w14:paraId="7605E52E" w14:textId="1EE3F672" w:rsidR="00253688" w:rsidRPr="007200CA" w:rsidRDefault="00253688" w:rsidP="00C42877">
            <w:pPr>
              <w:rPr>
                <w:rFonts w:ascii="Times New Roman" w:hAnsi="Times New Roman" w:cs="Times New Roman"/>
                <w:b/>
                <w:sz w:val="20"/>
                <w:szCs w:val="20"/>
              </w:rPr>
            </w:pPr>
            <w:r w:rsidRPr="007200CA">
              <w:rPr>
                <w:rFonts w:ascii="Times New Roman" w:hAnsi="Times New Roman" w:cs="Times New Roman"/>
                <w:b/>
                <w:sz w:val="20"/>
                <w:szCs w:val="20"/>
              </w:rPr>
              <w:t>Human participants / subjects</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Human tissue</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 xml:space="preserve">Documents </w:t>
            </w:r>
          </w:p>
        </w:tc>
        <w:tc>
          <w:tcPr>
            <w:tcW w:w="567" w:type="dxa"/>
          </w:tcPr>
          <w:p w14:paraId="5B360D73" w14:textId="77777777" w:rsidR="00253688" w:rsidRPr="007200CA" w:rsidRDefault="00253688" w:rsidP="00253688">
            <w:pPr>
              <w:jc w:val="center"/>
              <w:rPr>
                <w:rFonts w:ascii="Times New Roman" w:hAnsi="Times New Roman" w:cs="Times New Roman"/>
                <w:b/>
                <w:sz w:val="20"/>
                <w:szCs w:val="20"/>
              </w:rPr>
            </w:pPr>
          </w:p>
        </w:tc>
        <w:tc>
          <w:tcPr>
            <w:tcW w:w="487" w:type="dxa"/>
          </w:tcPr>
          <w:p w14:paraId="43AEC95F" w14:textId="25836C96" w:rsidR="00253688" w:rsidRPr="007200CA" w:rsidRDefault="00301305" w:rsidP="00301305">
            <w:pP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3DE97E93" wp14:editId="4A8A0D46">
                  <wp:extent cx="259080" cy="259080"/>
                  <wp:effectExtent l="0" t="0" r="7620" b="7620"/>
                  <wp:docPr id="1726340279" name="Graphic 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253688" w:rsidRPr="007200CA" w14:paraId="24247487" w14:textId="2310F9A1" w:rsidTr="009833CF">
        <w:tc>
          <w:tcPr>
            <w:tcW w:w="8188" w:type="dxa"/>
          </w:tcPr>
          <w:p w14:paraId="1181A0F2" w14:textId="4515BC42"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Will the research require the collection of primary source material that might be </w:t>
            </w:r>
            <w:r w:rsidR="00890698" w:rsidRPr="007200CA">
              <w:rPr>
                <w:rFonts w:ascii="Times New Roman" w:hAnsi="Times New Roman" w:cs="Times New Roman"/>
                <w:b/>
                <w:sz w:val="20"/>
                <w:szCs w:val="20"/>
              </w:rPr>
              <w:t xml:space="preserve">considered </w:t>
            </w:r>
            <w:r w:rsidRPr="007200CA">
              <w:rPr>
                <w:rFonts w:ascii="Times New Roman" w:hAnsi="Times New Roman" w:cs="Times New Roman"/>
                <w:b/>
                <w:sz w:val="20"/>
                <w:szCs w:val="20"/>
              </w:rPr>
              <w:t xml:space="preserve">offensive or illegal to access or hold on a computer? (e.g.  studies related to state security, pornography, abuse, illegal </w:t>
            </w:r>
            <w:r w:rsidR="00DC59E9" w:rsidRPr="007200CA">
              <w:rPr>
                <w:rFonts w:ascii="Times New Roman" w:hAnsi="Times New Roman" w:cs="Times New Roman"/>
                <w:b/>
                <w:sz w:val="20"/>
                <w:szCs w:val="20"/>
              </w:rPr>
              <w:t>behaviour,</w:t>
            </w:r>
            <w:r w:rsidRPr="007200CA">
              <w:rPr>
                <w:rFonts w:ascii="Times New Roman" w:hAnsi="Times New Roman" w:cs="Times New Roman"/>
                <w:b/>
                <w:sz w:val="20"/>
                <w:szCs w:val="20"/>
              </w:rPr>
              <w:t xml:space="preserve"> or terrorism).</w:t>
            </w:r>
          </w:p>
          <w:p w14:paraId="178D55E2" w14:textId="67DC825A" w:rsidR="00253688" w:rsidRPr="007200CA" w:rsidRDefault="00253688">
            <w:pPr>
              <w:rPr>
                <w:rFonts w:ascii="Times New Roman" w:hAnsi="Times New Roman" w:cs="Times New Roman"/>
                <w:b/>
                <w:sz w:val="20"/>
                <w:szCs w:val="20"/>
              </w:rPr>
            </w:pPr>
          </w:p>
        </w:tc>
        <w:tc>
          <w:tcPr>
            <w:tcW w:w="567" w:type="dxa"/>
          </w:tcPr>
          <w:p w14:paraId="497B5100" w14:textId="77777777" w:rsidR="00253688" w:rsidRPr="007200CA" w:rsidRDefault="00253688" w:rsidP="00253688">
            <w:pPr>
              <w:jc w:val="center"/>
              <w:rPr>
                <w:rFonts w:ascii="Times New Roman" w:hAnsi="Times New Roman" w:cs="Times New Roman"/>
                <w:b/>
                <w:sz w:val="20"/>
                <w:szCs w:val="20"/>
              </w:rPr>
            </w:pPr>
          </w:p>
        </w:tc>
        <w:tc>
          <w:tcPr>
            <w:tcW w:w="487" w:type="dxa"/>
          </w:tcPr>
          <w:p w14:paraId="5D456044" w14:textId="1DCBFE60"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35EA74C7" wp14:editId="7E8ED034">
                  <wp:extent cx="259080" cy="259080"/>
                  <wp:effectExtent l="0" t="0" r="7620" b="7620"/>
                  <wp:docPr id="1500962023" name="Graphic 150096202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253688" w:rsidRPr="007200CA" w14:paraId="2C7B5AFD" w14:textId="77777777" w:rsidTr="009833CF">
        <w:tc>
          <w:tcPr>
            <w:tcW w:w="8188" w:type="dxa"/>
          </w:tcPr>
          <w:p w14:paraId="15B7C380" w14:textId="2D2C0867" w:rsidR="00253688" w:rsidRPr="007200CA" w:rsidRDefault="00301305">
            <w:pPr>
              <w:rPr>
                <w:rFonts w:ascii="Times New Roman" w:hAnsi="Times New Roman" w:cs="Times New Roman"/>
                <w:b/>
                <w:sz w:val="20"/>
                <w:szCs w:val="20"/>
              </w:rPr>
            </w:pPr>
            <w:r w:rsidRPr="007200CA">
              <w:rPr>
                <w:rFonts w:ascii="Times New Roman" w:hAnsi="Times New Roman" w:cs="Times New Roman"/>
                <w:b/>
                <w:sz w:val="20"/>
                <w:szCs w:val="20"/>
              </w:rPr>
              <w:t xml:space="preserve"> </w:t>
            </w:r>
            <w:r w:rsidR="00253688" w:rsidRPr="007200CA">
              <w:rPr>
                <w:rFonts w:ascii="Times New Roman" w:hAnsi="Times New Roman" w:cs="Times New Roman"/>
                <w:b/>
                <w:sz w:val="20"/>
                <w:szCs w:val="20"/>
              </w:rPr>
              <w:t xml:space="preserve">Does your research concern </w:t>
            </w:r>
            <w:r w:rsidR="002F052E" w:rsidRPr="007200CA">
              <w:rPr>
                <w:rFonts w:ascii="Times New Roman" w:hAnsi="Times New Roman" w:cs="Times New Roman"/>
                <w:b/>
                <w:sz w:val="20"/>
                <w:szCs w:val="20"/>
              </w:rPr>
              <w:t>group</w:t>
            </w:r>
            <w:r w:rsidR="00253688" w:rsidRPr="007200CA">
              <w:rPr>
                <w:rFonts w:ascii="Times New Roman" w:hAnsi="Times New Roman" w:cs="Times New Roman"/>
                <w:b/>
                <w:sz w:val="20"/>
                <w:szCs w:val="20"/>
              </w:rPr>
              <w:t xml:space="preserve"> which may be construed as terrorist or extremist?</w:t>
            </w:r>
          </w:p>
          <w:p w14:paraId="6BB797F6" w14:textId="35082D1F" w:rsidR="00253688" w:rsidRPr="007200CA" w:rsidRDefault="00253688">
            <w:pPr>
              <w:rPr>
                <w:rFonts w:ascii="Times New Roman" w:hAnsi="Times New Roman" w:cs="Times New Roman"/>
                <w:b/>
                <w:sz w:val="20"/>
                <w:szCs w:val="20"/>
              </w:rPr>
            </w:pPr>
          </w:p>
        </w:tc>
        <w:tc>
          <w:tcPr>
            <w:tcW w:w="567" w:type="dxa"/>
          </w:tcPr>
          <w:p w14:paraId="7D4DA59C" w14:textId="77777777" w:rsidR="00253688" w:rsidRPr="007200CA" w:rsidRDefault="00253688" w:rsidP="00253688">
            <w:pPr>
              <w:jc w:val="center"/>
              <w:rPr>
                <w:rFonts w:ascii="Times New Roman" w:hAnsi="Times New Roman" w:cs="Times New Roman"/>
                <w:b/>
                <w:sz w:val="20"/>
                <w:szCs w:val="20"/>
              </w:rPr>
            </w:pPr>
          </w:p>
        </w:tc>
        <w:tc>
          <w:tcPr>
            <w:tcW w:w="487" w:type="dxa"/>
          </w:tcPr>
          <w:p w14:paraId="26D74B95" w14:textId="49C07D18"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788BDA6E" wp14:editId="2847B090">
                  <wp:extent cx="259080" cy="259080"/>
                  <wp:effectExtent l="0" t="0" r="7620" b="7620"/>
                  <wp:docPr id="464800821" name="Graphic 4648008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253688" w:rsidRPr="007200CA" w14:paraId="53557047" w14:textId="77777777" w:rsidTr="009833CF">
        <w:tc>
          <w:tcPr>
            <w:tcW w:w="8188" w:type="dxa"/>
          </w:tcPr>
          <w:p w14:paraId="657AAB5B"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visual/vocal methods where participants may be identified?</w:t>
            </w:r>
          </w:p>
          <w:p w14:paraId="7A4996E9" w14:textId="45D3B2AF" w:rsidR="00253688" w:rsidRPr="007200CA" w:rsidRDefault="00253688">
            <w:pPr>
              <w:rPr>
                <w:rFonts w:ascii="Times New Roman" w:hAnsi="Times New Roman" w:cs="Times New Roman"/>
                <w:b/>
                <w:sz w:val="20"/>
                <w:szCs w:val="20"/>
              </w:rPr>
            </w:pPr>
          </w:p>
        </w:tc>
        <w:tc>
          <w:tcPr>
            <w:tcW w:w="567" w:type="dxa"/>
          </w:tcPr>
          <w:p w14:paraId="742F6207" w14:textId="77777777" w:rsidR="00253688" w:rsidRPr="007200CA" w:rsidRDefault="00253688" w:rsidP="00253688">
            <w:pPr>
              <w:jc w:val="center"/>
              <w:rPr>
                <w:rFonts w:ascii="Times New Roman" w:hAnsi="Times New Roman" w:cs="Times New Roman"/>
                <w:b/>
                <w:sz w:val="20"/>
                <w:szCs w:val="20"/>
              </w:rPr>
            </w:pPr>
          </w:p>
        </w:tc>
        <w:tc>
          <w:tcPr>
            <w:tcW w:w="487" w:type="dxa"/>
          </w:tcPr>
          <w:p w14:paraId="58D08A45" w14:textId="6C7183FD"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59E1769F" wp14:editId="39909963">
                  <wp:extent cx="259080" cy="259080"/>
                  <wp:effectExtent l="0" t="0" r="7620" b="7620"/>
                  <wp:docPr id="1790817935" name="Graphic 179081793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253688" w:rsidRPr="007200CA" w14:paraId="0E6E6E06" w14:textId="77777777" w:rsidTr="009833CF">
        <w:tc>
          <w:tcPr>
            <w:tcW w:w="8188" w:type="dxa"/>
          </w:tcPr>
          <w:p w14:paraId="34D6D774" w14:textId="619D8CEF"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the use of genetic data (inherited/acquired genetic characteristics resulting from the analysis of a biological sample)?</w:t>
            </w:r>
          </w:p>
          <w:p w14:paraId="12B89B9B" w14:textId="2E0C9C59" w:rsidR="00253688" w:rsidRPr="007200CA" w:rsidRDefault="00253688">
            <w:pPr>
              <w:rPr>
                <w:rFonts w:ascii="Times New Roman" w:hAnsi="Times New Roman" w:cs="Times New Roman"/>
                <w:b/>
                <w:sz w:val="20"/>
                <w:szCs w:val="20"/>
              </w:rPr>
            </w:pPr>
          </w:p>
        </w:tc>
        <w:tc>
          <w:tcPr>
            <w:tcW w:w="567" w:type="dxa"/>
          </w:tcPr>
          <w:p w14:paraId="4F363C8F" w14:textId="77777777" w:rsidR="00253688" w:rsidRPr="007200CA" w:rsidRDefault="00253688" w:rsidP="00253688">
            <w:pPr>
              <w:jc w:val="center"/>
              <w:rPr>
                <w:rFonts w:ascii="Times New Roman" w:hAnsi="Times New Roman" w:cs="Times New Roman"/>
                <w:b/>
                <w:sz w:val="20"/>
                <w:szCs w:val="20"/>
              </w:rPr>
            </w:pPr>
          </w:p>
        </w:tc>
        <w:tc>
          <w:tcPr>
            <w:tcW w:w="487" w:type="dxa"/>
          </w:tcPr>
          <w:p w14:paraId="6EBE1D14" w14:textId="5398D804"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29A40359" wp14:editId="14212468">
                  <wp:extent cx="259080" cy="259080"/>
                  <wp:effectExtent l="0" t="0" r="7620" b="7620"/>
                  <wp:docPr id="1527814941" name="Graphic 152781494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CD3870" w:rsidRPr="007200CA" w14:paraId="40C33DEA" w14:textId="77777777" w:rsidTr="009833CF">
        <w:tc>
          <w:tcPr>
            <w:tcW w:w="8188" w:type="dxa"/>
          </w:tcPr>
          <w:p w14:paraId="1211BC8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require the co-operation of a gatekeeper to give access to, or to help recruit,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headteacher or group leaders publicising your work)</w:t>
            </w:r>
          </w:p>
          <w:p w14:paraId="6BA278A9" w14:textId="5FBA8874" w:rsidR="008D20DA" w:rsidRPr="007200CA" w:rsidRDefault="008D20DA">
            <w:pPr>
              <w:rPr>
                <w:rFonts w:ascii="Times New Roman" w:hAnsi="Times New Roman" w:cs="Times New Roman"/>
                <w:b/>
                <w:sz w:val="20"/>
                <w:szCs w:val="20"/>
              </w:rPr>
            </w:pPr>
          </w:p>
        </w:tc>
        <w:tc>
          <w:tcPr>
            <w:tcW w:w="567" w:type="dxa"/>
          </w:tcPr>
          <w:p w14:paraId="52FBE96C" w14:textId="77777777" w:rsidR="00CD3870" w:rsidRPr="007200CA" w:rsidRDefault="00CD3870" w:rsidP="00253688">
            <w:pPr>
              <w:jc w:val="center"/>
              <w:rPr>
                <w:rFonts w:ascii="Times New Roman" w:hAnsi="Times New Roman" w:cs="Times New Roman"/>
                <w:b/>
                <w:sz w:val="20"/>
                <w:szCs w:val="20"/>
              </w:rPr>
            </w:pPr>
          </w:p>
        </w:tc>
        <w:tc>
          <w:tcPr>
            <w:tcW w:w="487" w:type="dxa"/>
          </w:tcPr>
          <w:p w14:paraId="2536C228" w14:textId="69F10B7B"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5F52686A" wp14:editId="777C9893">
                  <wp:extent cx="259080" cy="259080"/>
                  <wp:effectExtent l="0" t="0" r="7620" b="7620"/>
                  <wp:docPr id="1121496805" name="Graphic 112149680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CD3870" w:rsidRPr="007200CA" w14:paraId="1C0616D9" w14:textId="77777777" w:rsidTr="009833CF">
        <w:tc>
          <w:tcPr>
            <w:tcW w:w="8188" w:type="dxa"/>
          </w:tcPr>
          <w:p w14:paraId="153B4817"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it be necessary for participants to take part in the study without their knowledge or consent at the time?</w:t>
            </w:r>
          </w:p>
          <w:p w14:paraId="4370EE55" w14:textId="4D7B7B70" w:rsidR="008D20DA" w:rsidRPr="007200CA" w:rsidRDefault="008D20DA">
            <w:pPr>
              <w:rPr>
                <w:rFonts w:ascii="Times New Roman" w:hAnsi="Times New Roman" w:cs="Times New Roman"/>
                <w:b/>
                <w:sz w:val="20"/>
                <w:szCs w:val="20"/>
              </w:rPr>
            </w:pPr>
          </w:p>
        </w:tc>
        <w:tc>
          <w:tcPr>
            <w:tcW w:w="567" w:type="dxa"/>
          </w:tcPr>
          <w:p w14:paraId="5E7413E9" w14:textId="77777777" w:rsidR="00CD3870" w:rsidRPr="007200CA" w:rsidRDefault="00CD3870" w:rsidP="00253688">
            <w:pPr>
              <w:jc w:val="center"/>
              <w:rPr>
                <w:rFonts w:ascii="Times New Roman" w:hAnsi="Times New Roman" w:cs="Times New Roman"/>
                <w:b/>
                <w:sz w:val="20"/>
                <w:szCs w:val="20"/>
              </w:rPr>
            </w:pPr>
          </w:p>
        </w:tc>
        <w:tc>
          <w:tcPr>
            <w:tcW w:w="487" w:type="dxa"/>
          </w:tcPr>
          <w:p w14:paraId="262CB41A" w14:textId="687057AA"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38E0011B" wp14:editId="04973550">
                  <wp:extent cx="259080" cy="259080"/>
                  <wp:effectExtent l="0" t="0" r="7620" b="7620"/>
                  <wp:docPr id="235324194" name="Graphic 23532419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CD3870" w:rsidRPr="007200CA" w14:paraId="71B78CCA" w14:textId="77777777" w:rsidTr="009833CF">
        <w:tc>
          <w:tcPr>
            <w:tcW w:w="8188" w:type="dxa"/>
          </w:tcPr>
          <w:p w14:paraId="7CA91CA5"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involve recruitment of patients through the NHS?</w:t>
            </w:r>
          </w:p>
          <w:p w14:paraId="1E8C6543" w14:textId="1E494A03" w:rsidR="008D20DA" w:rsidRPr="007200CA" w:rsidRDefault="008D20DA">
            <w:pPr>
              <w:rPr>
                <w:rFonts w:ascii="Times New Roman" w:hAnsi="Times New Roman" w:cs="Times New Roman"/>
                <w:b/>
                <w:sz w:val="20"/>
                <w:szCs w:val="20"/>
              </w:rPr>
            </w:pPr>
          </w:p>
        </w:tc>
        <w:tc>
          <w:tcPr>
            <w:tcW w:w="567" w:type="dxa"/>
          </w:tcPr>
          <w:p w14:paraId="0B157EB4" w14:textId="77777777" w:rsidR="00CD3870" w:rsidRPr="007200CA" w:rsidRDefault="00CD3870" w:rsidP="00253688">
            <w:pPr>
              <w:jc w:val="center"/>
              <w:rPr>
                <w:rFonts w:ascii="Times New Roman" w:hAnsi="Times New Roman" w:cs="Times New Roman"/>
                <w:b/>
                <w:sz w:val="20"/>
                <w:szCs w:val="20"/>
              </w:rPr>
            </w:pPr>
          </w:p>
        </w:tc>
        <w:tc>
          <w:tcPr>
            <w:tcW w:w="487" w:type="dxa"/>
          </w:tcPr>
          <w:p w14:paraId="52AA7E2E" w14:textId="1AAC53AE"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6012EDFC" wp14:editId="5140CA17">
                  <wp:extent cx="259080" cy="259080"/>
                  <wp:effectExtent l="0" t="0" r="7620" b="7620"/>
                  <wp:docPr id="2118125571" name="Graphic 211812557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CD3870" w:rsidRPr="007200CA" w14:paraId="0B5EFD43" w14:textId="77777777" w:rsidTr="009833CF">
        <w:tc>
          <w:tcPr>
            <w:tcW w:w="8188" w:type="dxa"/>
          </w:tcPr>
          <w:p w14:paraId="2CC52E92"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inducements be offered to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xml:space="preserve"> the offer of being entered into a prize draw)</w:t>
            </w:r>
          </w:p>
          <w:p w14:paraId="3C85BD8C" w14:textId="7EBCD1AF" w:rsidR="008D20DA" w:rsidRPr="007200CA" w:rsidRDefault="008D20DA">
            <w:pPr>
              <w:rPr>
                <w:rFonts w:ascii="Times New Roman" w:hAnsi="Times New Roman" w:cs="Times New Roman"/>
                <w:b/>
                <w:sz w:val="20"/>
                <w:szCs w:val="20"/>
              </w:rPr>
            </w:pPr>
          </w:p>
        </w:tc>
        <w:tc>
          <w:tcPr>
            <w:tcW w:w="567" w:type="dxa"/>
          </w:tcPr>
          <w:p w14:paraId="71C584F7" w14:textId="77777777" w:rsidR="00CD3870" w:rsidRPr="007200CA" w:rsidRDefault="00CD3870" w:rsidP="00253688">
            <w:pPr>
              <w:jc w:val="center"/>
              <w:rPr>
                <w:rFonts w:ascii="Times New Roman" w:hAnsi="Times New Roman" w:cs="Times New Roman"/>
                <w:b/>
                <w:sz w:val="20"/>
                <w:szCs w:val="20"/>
              </w:rPr>
            </w:pPr>
          </w:p>
        </w:tc>
        <w:tc>
          <w:tcPr>
            <w:tcW w:w="487" w:type="dxa"/>
          </w:tcPr>
          <w:p w14:paraId="418AF828" w14:textId="5E15379C"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6F033942" wp14:editId="69B87C2E">
                  <wp:extent cx="259080" cy="259080"/>
                  <wp:effectExtent l="0" t="0" r="7620" b="7620"/>
                  <wp:docPr id="73379315" name="Graphic 7337931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CD3870" w:rsidRPr="007200CA" w14:paraId="2E196EB9" w14:textId="77777777" w:rsidTr="009833CF">
        <w:tc>
          <w:tcPr>
            <w:tcW w:w="8188" w:type="dxa"/>
          </w:tcPr>
          <w:p w14:paraId="2857CE9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Does the study involve participants who are particularly vulnerable or unable to give informed consent? (e.g. participants under 18.  Adults with learning disabilities, the frail elderly, or anyone who may be easily coerced due to lack of capacity)</w:t>
            </w:r>
          </w:p>
          <w:p w14:paraId="3E59DEA6" w14:textId="23986498" w:rsidR="008D20DA" w:rsidRPr="007200CA" w:rsidRDefault="008D20DA">
            <w:pPr>
              <w:rPr>
                <w:rFonts w:ascii="Times New Roman" w:hAnsi="Times New Roman" w:cs="Times New Roman"/>
                <w:b/>
                <w:sz w:val="20"/>
                <w:szCs w:val="20"/>
              </w:rPr>
            </w:pPr>
          </w:p>
        </w:tc>
        <w:tc>
          <w:tcPr>
            <w:tcW w:w="567" w:type="dxa"/>
          </w:tcPr>
          <w:p w14:paraId="18BF5C2D" w14:textId="77777777" w:rsidR="00CD3870" w:rsidRPr="007200CA" w:rsidRDefault="00CD3870" w:rsidP="00253688">
            <w:pPr>
              <w:jc w:val="center"/>
              <w:rPr>
                <w:rFonts w:ascii="Times New Roman" w:hAnsi="Times New Roman" w:cs="Times New Roman"/>
                <w:b/>
                <w:sz w:val="20"/>
                <w:szCs w:val="20"/>
              </w:rPr>
            </w:pPr>
          </w:p>
        </w:tc>
        <w:tc>
          <w:tcPr>
            <w:tcW w:w="487" w:type="dxa"/>
          </w:tcPr>
          <w:p w14:paraId="003FE3F9" w14:textId="41F91C07"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0CB4FF34" wp14:editId="16AF2C62">
                  <wp:extent cx="259080" cy="259080"/>
                  <wp:effectExtent l="0" t="0" r="7620" b="7620"/>
                  <wp:docPr id="1250456349" name="Graphic 1250456349"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8D20DA" w:rsidRPr="007200CA" w14:paraId="3EB2BA4F" w14:textId="77777777" w:rsidTr="009833CF">
        <w:tc>
          <w:tcPr>
            <w:tcW w:w="8188" w:type="dxa"/>
          </w:tcPr>
          <w:p w14:paraId="18E6D6BE" w14:textId="77777777" w:rsidR="008D20DA" w:rsidRPr="007200CA" w:rsidRDefault="008D20DA">
            <w:pPr>
              <w:rPr>
                <w:rFonts w:ascii="Times New Roman" w:hAnsi="Times New Roman" w:cs="Times New Roman"/>
                <w:b/>
                <w:sz w:val="20"/>
                <w:szCs w:val="20"/>
              </w:rPr>
            </w:pPr>
            <w:r w:rsidRPr="007200CA">
              <w:rPr>
                <w:rFonts w:ascii="Times New Roman" w:hAnsi="Times New Roman" w:cs="Times New Roman"/>
                <w:b/>
                <w:sz w:val="20"/>
                <w:szCs w:val="20"/>
              </w:rPr>
              <w:t>Is there a possibility that the safety of the researcher may be in question?</w:t>
            </w:r>
          </w:p>
          <w:p w14:paraId="7048DF50" w14:textId="4B9E7477" w:rsidR="008D20DA" w:rsidRPr="007200CA" w:rsidRDefault="008D20DA">
            <w:pPr>
              <w:rPr>
                <w:rFonts w:ascii="Times New Roman" w:hAnsi="Times New Roman" w:cs="Times New Roman"/>
                <w:b/>
                <w:sz w:val="20"/>
                <w:szCs w:val="20"/>
              </w:rPr>
            </w:pPr>
          </w:p>
        </w:tc>
        <w:tc>
          <w:tcPr>
            <w:tcW w:w="567" w:type="dxa"/>
          </w:tcPr>
          <w:p w14:paraId="36ABE1FF" w14:textId="77777777" w:rsidR="008D20DA" w:rsidRPr="007200CA" w:rsidRDefault="008D20DA" w:rsidP="00253688">
            <w:pPr>
              <w:jc w:val="center"/>
              <w:rPr>
                <w:rFonts w:ascii="Times New Roman" w:hAnsi="Times New Roman" w:cs="Times New Roman"/>
                <w:b/>
                <w:sz w:val="20"/>
                <w:szCs w:val="20"/>
              </w:rPr>
            </w:pPr>
          </w:p>
        </w:tc>
        <w:tc>
          <w:tcPr>
            <w:tcW w:w="487" w:type="dxa"/>
          </w:tcPr>
          <w:p w14:paraId="7B09B6B2" w14:textId="4DA91006" w:rsidR="008D20DA"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69D894BD" wp14:editId="34CEF957">
                  <wp:extent cx="259080" cy="259080"/>
                  <wp:effectExtent l="0" t="0" r="7620" b="7620"/>
                  <wp:docPr id="231482472" name="Graphic 23148247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1B3D69" w:rsidRPr="007200CA" w14:paraId="522314B4" w14:textId="77777777" w:rsidTr="009833CF">
        <w:tc>
          <w:tcPr>
            <w:tcW w:w="8188" w:type="dxa"/>
          </w:tcPr>
          <w:p w14:paraId="3CF37B94"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Will the study require participants to commit extensive time to the study?</w:t>
            </w:r>
          </w:p>
          <w:p w14:paraId="0254F214" w14:textId="6E292EC0" w:rsidR="009833CF" w:rsidRPr="007200CA" w:rsidRDefault="009833CF">
            <w:pPr>
              <w:rPr>
                <w:rFonts w:ascii="Times New Roman" w:hAnsi="Times New Roman" w:cs="Times New Roman"/>
                <w:b/>
                <w:sz w:val="20"/>
                <w:szCs w:val="20"/>
              </w:rPr>
            </w:pPr>
          </w:p>
        </w:tc>
        <w:tc>
          <w:tcPr>
            <w:tcW w:w="567" w:type="dxa"/>
          </w:tcPr>
          <w:p w14:paraId="0FD78DE9" w14:textId="77777777" w:rsidR="001B3D69" w:rsidRPr="007200CA" w:rsidRDefault="001B3D69" w:rsidP="00253688">
            <w:pPr>
              <w:jc w:val="center"/>
              <w:rPr>
                <w:rFonts w:ascii="Times New Roman" w:hAnsi="Times New Roman" w:cs="Times New Roman"/>
                <w:b/>
                <w:sz w:val="20"/>
                <w:szCs w:val="20"/>
              </w:rPr>
            </w:pPr>
          </w:p>
        </w:tc>
        <w:tc>
          <w:tcPr>
            <w:tcW w:w="487" w:type="dxa"/>
          </w:tcPr>
          <w:p w14:paraId="5B6BD04E" w14:textId="7591FE4F"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7CD618B4" wp14:editId="3C7EA2E8">
                  <wp:extent cx="259080" cy="259080"/>
                  <wp:effectExtent l="0" t="0" r="7620" b="7620"/>
                  <wp:docPr id="830459453" name="Graphic 83045945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1B3D69" w:rsidRPr="007200CA" w14:paraId="43F401A9" w14:textId="77777777" w:rsidTr="009833CF">
        <w:tc>
          <w:tcPr>
            <w:tcW w:w="8188" w:type="dxa"/>
          </w:tcPr>
          <w:p w14:paraId="0B35B1BE" w14:textId="15253576"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 xml:space="preserve">Are drugs, </w:t>
            </w:r>
            <w:r w:rsidR="00DC59E9" w:rsidRPr="007200CA">
              <w:rPr>
                <w:rFonts w:ascii="Times New Roman" w:hAnsi="Times New Roman" w:cs="Times New Roman"/>
                <w:b/>
                <w:sz w:val="20"/>
                <w:szCs w:val="20"/>
              </w:rPr>
              <w:t>placebos,</w:t>
            </w:r>
            <w:r w:rsidRPr="007200CA">
              <w:rPr>
                <w:rFonts w:ascii="Times New Roman" w:hAnsi="Times New Roman" w:cs="Times New Roman"/>
                <w:b/>
                <w:sz w:val="20"/>
                <w:szCs w:val="20"/>
              </w:rPr>
              <w:t xml:space="preserve"> or any other substances to be administered to participants, or will the study involve invasive, </w:t>
            </w:r>
            <w:r w:rsidR="00DC59E9" w:rsidRPr="007200CA">
              <w:rPr>
                <w:rFonts w:ascii="Times New Roman" w:hAnsi="Times New Roman" w:cs="Times New Roman"/>
                <w:b/>
                <w:sz w:val="20"/>
                <w:szCs w:val="20"/>
              </w:rPr>
              <w:t>intrusive,</w:t>
            </w:r>
            <w:r w:rsidRPr="007200CA">
              <w:rPr>
                <w:rFonts w:ascii="Times New Roman" w:hAnsi="Times New Roman" w:cs="Times New Roman"/>
                <w:b/>
                <w:sz w:val="20"/>
                <w:szCs w:val="20"/>
              </w:rPr>
              <w:t xml:space="preserve"> or potentially harmful procedures of any kind?</w:t>
            </w:r>
          </w:p>
          <w:p w14:paraId="17C1E04D" w14:textId="63D8B21B" w:rsidR="009833CF" w:rsidRPr="007200CA" w:rsidRDefault="009833CF">
            <w:pPr>
              <w:rPr>
                <w:rFonts w:ascii="Times New Roman" w:hAnsi="Times New Roman" w:cs="Times New Roman"/>
                <w:b/>
                <w:sz w:val="20"/>
                <w:szCs w:val="20"/>
              </w:rPr>
            </w:pPr>
          </w:p>
        </w:tc>
        <w:tc>
          <w:tcPr>
            <w:tcW w:w="567" w:type="dxa"/>
          </w:tcPr>
          <w:p w14:paraId="03C6AD90" w14:textId="77777777" w:rsidR="001B3D69" w:rsidRPr="007200CA" w:rsidRDefault="001B3D69" w:rsidP="00253688">
            <w:pPr>
              <w:jc w:val="center"/>
              <w:rPr>
                <w:rFonts w:ascii="Times New Roman" w:hAnsi="Times New Roman" w:cs="Times New Roman"/>
                <w:b/>
                <w:sz w:val="20"/>
                <w:szCs w:val="20"/>
              </w:rPr>
            </w:pPr>
          </w:p>
        </w:tc>
        <w:tc>
          <w:tcPr>
            <w:tcW w:w="487" w:type="dxa"/>
          </w:tcPr>
          <w:p w14:paraId="77FD1AA4" w14:textId="032DF68B"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1557E4C7" wp14:editId="67F05533">
                  <wp:extent cx="259080" cy="259080"/>
                  <wp:effectExtent l="0" t="0" r="7620" b="7620"/>
                  <wp:docPr id="358247666" name="Graphic 358247666"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1B3D69" w:rsidRPr="007200CA" w14:paraId="5C961DC4" w14:textId="77777777" w:rsidTr="009833CF">
        <w:tc>
          <w:tcPr>
            <w:tcW w:w="8188" w:type="dxa"/>
          </w:tcPr>
          <w:p w14:paraId="17F01877"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If there are experimental and control groups, will being in one group disadvantage participants?</w:t>
            </w:r>
          </w:p>
          <w:p w14:paraId="40B88C14" w14:textId="25F08A23" w:rsidR="009833CF" w:rsidRPr="007200CA" w:rsidRDefault="009833CF">
            <w:pPr>
              <w:rPr>
                <w:rFonts w:ascii="Times New Roman" w:hAnsi="Times New Roman" w:cs="Times New Roman"/>
                <w:b/>
                <w:sz w:val="20"/>
                <w:szCs w:val="20"/>
              </w:rPr>
            </w:pPr>
          </w:p>
        </w:tc>
        <w:tc>
          <w:tcPr>
            <w:tcW w:w="567" w:type="dxa"/>
          </w:tcPr>
          <w:p w14:paraId="02E2BACE" w14:textId="77777777" w:rsidR="001B3D69" w:rsidRPr="007200CA" w:rsidRDefault="001B3D69" w:rsidP="00253688">
            <w:pPr>
              <w:jc w:val="center"/>
              <w:rPr>
                <w:rFonts w:ascii="Times New Roman" w:hAnsi="Times New Roman" w:cs="Times New Roman"/>
                <w:b/>
                <w:sz w:val="20"/>
                <w:szCs w:val="20"/>
              </w:rPr>
            </w:pPr>
          </w:p>
        </w:tc>
        <w:tc>
          <w:tcPr>
            <w:tcW w:w="487" w:type="dxa"/>
          </w:tcPr>
          <w:p w14:paraId="4F2514A7" w14:textId="4252D776"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7F20A1AE" wp14:editId="21E78BEB">
                  <wp:extent cx="259080" cy="259080"/>
                  <wp:effectExtent l="0" t="0" r="7620" b="7620"/>
                  <wp:docPr id="1645660775" name="Graphic 164566077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9833CF" w:rsidRPr="007200CA" w14:paraId="37C66A93" w14:textId="77777777" w:rsidTr="009833CF">
        <w:tc>
          <w:tcPr>
            <w:tcW w:w="8188" w:type="dxa"/>
          </w:tcPr>
          <w:p w14:paraId="7379281D"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Is an extensive degree of exercise or physical exertion involved?</w:t>
            </w:r>
          </w:p>
          <w:p w14:paraId="71146481" w14:textId="70E74619" w:rsidR="009833CF" w:rsidRPr="007200CA" w:rsidRDefault="009833CF">
            <w:pPr>
              <w:rPr>
                <w:rFonts w:ascii="Times New Roman" w:hAnsi="Times New Roman" w:cs="Times New Roman"/>
                <w:b/>
                <w:sz w:val="20"/>
                <w:szCs w:val="20"/>
              </w:rPr>
            </w:pPr>
          </w:p>
        </w:tc>
        <w:tc>
          <w:tcPr>
            <w:tcW w:w="567" w:type="dxa"/>
          </w:tcPr>
          <w:p w14:paraId="3660AB64" w14:textId="77777777" w:rsidR="009833CF" w:rsidRPr="007200CA" w:rsidRDefault="009833CF" w:rsidP="00253688">
            <w:pPr>
              <w:jc w:val="center"/>
              <w:rPr>
                <w:rFonts w:ascii="Times New Roman" w:hAnsi="Times New Roman" w:cs="Times New Roman"/>
                <w:b/>
                <w:sz w:val="20"/>
                <w:szCs w:val="20"/>
              </w:rPr>
            </w:pPr>
          </w:p>
        </w:tc>
        <w:tc>
          <w:tcPr>
            <w:tcW w:w="487" w:type="dxa"/>
          </w:tcPr>
          <w:p w14:paraId="359BDEFD" w14:textId="5E916CB1"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0C03BB3D" wp14:editId="0632CD15">
                  <wp:extent cx="259080" cy="259080"/>
                  <wp:effectExtent l="0" t="0" r="7620" b="7620"/>
                  <wp:docPr id="219447698" name="Graphic 219447698"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9833CF" w:rsidRPr="007200CA" w14:paraId="7C2E0BAD" w14:textId="77777777" w:rsidTr="009833CF">
        <w:tc>
          <w:tcPr>
            <w:tcW w:w="8188" w:type="dxa"/>
          </w:tcPr>
          <w:p w14:paraId="73EA358C"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Will blood or tissue samples be obtained from participants?</w:t>
            </w:r>
          </w:p>
          <w:p w14:paraId="48DA9905" w14:textId="0A04C445" w:rsidR="009833CF" w:rsidRPr="007200CA" w:rsidRDefault="009833CF">
            <w:pPr>
              <w:rPr>
                <w:rFonts w:ascii="Times New Roman" w:hAnsi="Times New Roman" w:cs="Times New Roman"/>
                <w:b/>
                <w:sz w:val="20"/>
                <w:szCs w:val="20"/>
              </w:rPr>
            </w:pPr>
          </w:p>
        </w:tc>
        <w:tc>
          <w:tcPr>
            <w:tcW w:w="567" w:type="dxa"/>
          </w:tcPr>
          <w:p w14:paraId="052D3D1F" w14:textId="77777777" w:rsidR="009833CF" w:rsidRPr="007200CA" w:rsidRDefault="009833CF" w:rsidP="00253688">
            <w:pPr>
              <w:jc w:val="center"/>
              <w:rPr>
                <w:rFonts w:ascii="Times New Roman" w:hAnsi="Times New Roman" w:cs="Times New Roman"/>
                <w:b/>
                <w:sz w:val="20"/>
                <w:szCs w:val="20"/>
              </w:rPr>
            </w:pPr>
          </w:p>
        </w:tc>
        <w:tc>
          <w:tcPr>
            <w:tcW w:w="487" w:type="dxa"/>
          </w:tcPr>
          <w:p w14:paraId="338E7BBF" w14:textId="0929E960"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27EAC505" wp14:editId="74950CAE">
                  <wp:extent cx="259080" cy="259080"/>
                  <wp:effectExtent l="0" t="0" r="7620" b="7620"/>
                  <wp:docPr id="1713121321" name="Graphic 17131213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r w:rsidR="009833CF" w:rsidRPr="007200CA" w14:paraId="6DB31340" w14:textId="77777777" w:rsidTr="009833CF">
        <w:tc>
          <w:tcPr>
            <w:tcW w:w="8188" w:type="dxa"/>
          </w:tcPr>
          <w:p w14:paraId="789FA447"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Could the study induce psychological stress or anxiety or cause harm or negative consequences beyond the risks encountered in normal life?</w:t>
            </w:r>
          </w:p>
          <w:p w14:paraId="7FFDD592" w14:textId="7B153BAF" w:rsidR="009833CF" w:rsidRPr="007200CA" w:rsidRDefault="009833CF">
            <w:pPr>
              <w:rPr>
                <w:rFonts w:ascii="Times New Roman" w:hAnsi="Times New Roman" w:cs="Times New Roman"/>
                <w:b/>
                <w:sz w:val="20"/>
                <w:szCs w:val="20"/>
              </w:rPr>
            </w:pPr>
          </w:p>
        </w:tc>
        <w:tc>
          <w:tcPr>
            <w:tcW w:w="567" w:type="dxa"/>
          </w:tcPr>
          <w:p w14:paraId="47F73A39" w14:textId="77777777" w:rsidR="009833CF" w:rsidRPr="007200CA" w:rsidRDefault="009833CF" w:rsidP="00253688">
            <w:pPr>
              <w:jc w:val="center"/>
              <w:rPr>
                <w:rFonts w:ascii="Times New Roman" w:hAnsi="Times New Roman" w:cs="Times New Roman"/>
                <w:b/>
                <w:sz w:val="20"/>
                <w:szCs w:val="20"/>
              </w:rPr>
            </w:pPr>
          </w:p>
        </w:tc>
        <w:tc>
          <w:tcPr>
            <w:tcW w:w="487" w:type="dxa"/>
          </w:tcPr>
          <w:p w14:paraId="72818408" w14:textId="7A0F9838"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rPr>
              <w:drawing>
                <wp:inline distT="0" distB="0" distL="0" distR="0" wp14:anchorId="434F9667" wp14:editId="5F49C336">
                  <wp:extent cx="259080" cy="259080"/>
                  <wp:effectExtent l="0" t="0" r="7620" b="7620"/>
                  <wp:docPr id="2120260424" name="Graphic 212026042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9080" cy="259080"/>
                          </a:xfrm>
                          <a:prstGeom prst="rect">
                            <a:avLst/>
                          </a:prstGeom>
                        </pic:spPr>
                      </pic:pic>
                    </a:graphicData>
                  </a:graphic>
                </wp:inline>
              </w:drawing>
            </w:r>
          </w:p>
        </w:tc>
      </w:tr>
    </w:tbl>
    <w:p w14:paraId="74B2AB15" w14:textId="30CAA803" w:rsidR="00890698" w:rsidRPr="007200CA" w:rsidRDefault="00890698">
      <w:pPr>
        <w:rPr>
          <w:rFonts w:ascii="Times New Roman" w:hAnsi="Times New Roman" w:cs="Times New Roman"/>
          <w:b/>
          <w:sz w:val="20"/>
          <w:szCs w:val="20"/>
        </w:rPr>
      </w:pPr>
    </w:p>
    <w:p w14:paraId="699C46D7" w14:textId="6E907C9B" w:rsidR="000F485C" w:rsidRPr="007200CA" w:rsidRDefault="000F485C">
      <w:pPr>
        <w:rPr>
          <w:rFonts w:ascii="Times New Roman" w:hAnsi="Times New Roman" w:cs="Times New Roman"/>
          <w:b/>
          <w:sz w:val="20"/>
          <w:szCs w:val="20"/>
        </w:rPr>
      </w:pPr>
    </w:p>
    <w:p w14:paraId="34232E4C" w14:textId="10FD229E" w:rsidR="000F485C" w:rsidRPr="007200CA" w:rsidRDefault="008D376A">
      <w:pPr>
        <w:rPr>
          <w:rFonts w:ascii="Times New Roman" w:hAnsi="Times New Roman" w:cs="Times New Roman"/>
          <w:b/>
        </w:rPr>
      </w:pPr>
      <w:r w:rsidRPr="007200CA">
        <w:rPr>
          <w:rFonts w:ascii="Times New Roman" w:hAnsi="Times New Roman" w:cs="Times New Roman"/>
          <w:bCs/>
          <w:i/>
          <w:iCs/>
        </w:rPr>
        <w:t>T</w:t>
      </w:r>
      <w:r w:rsidR="00437679" w:rsidRPr="007200CA">
        <w:rPr>
          <w:rFonts w:ascii="Times New Roman" w:hAnsi="Times New Roman" w:cs="Times New Roman"/>
          <w:bCs/>
          <w:i/>
          <w:iCs/>
        </w:rPr>
        <w:t xml:space="preserve">his </w:t>
      </w:r>
      <w:r w:rsidR="00820EBC" w:rsidRPr="007200CA">
        <w:rPr>
          <w:rFonts w:ascii="Times New Roman" w:hAnsi="Times New Roman" w:cs="Times New Roman"/>
          <w:bCs/>
          <w:i/>
          <w:iCs/>
        </w:rPr>
        <w:t xml:space="preserve">part of </w:t>
      </w:r>
      <w:r w:rsidR="00437679" w:rsidRPr="007200CA">
        <w:rPr>
          <w:rFonts w:ascii="Times New Roman" w:hAnsi="Times New Roman" w:cs="Times New Roman"/>
          <w:bCs/>
          <w:i/>
          <w:iCs/>
        </w:rPr>
        <w:t xml:space="preserve">Section </w:t>
      </w:r>
      <w:r w:rsidR="00820EBC" w:rsidRPr="007200CA">
        <w:rPr>
          <w:rFonts w:ascii="Times New Roman" w:hAnsi="Times New Roman" w:cs="Times New Roman"/>
          <w:bCs/>
          <w:i/>
          <w:iCs/>
        </w:rPr>
        <w:t xml:space="preserve">3 </w:t>
      </w:r>
      <w:r w:rsidR="00437679" w:rsidRPr="007200CA">
        <w:rPr>
          <w:rFonts w:ascii="Times New Roman" w:hAnsi="Times New Roman" w:cs="Times New Roman"/>
          <w:bCs/>
          <w:i/>
          <w:iCs/>
        </w:rPr>
        <w:t xml:space="preserve">requires you to thoroughly </w:t>
      </w:r>
      <w:r w:rsidR="00890A5D" w:rsidRPr="007200CA">
        <w:rPr>
          <w:rFonts w:ascii="Times New Roman" w:hAnsi="Times New Roman" w:cs="Times New Roman"/>
          <w:b/>
          <w:i/>
          <w:iCs/>
          <w:u w:val="single"/>
        </w:rPr>
        <w:t>identify</w:t>
      </w:r>
      <w:r w:rsidR="00890A5D" w:rsidRPr="007200CA">
        <w:rPr>
          <w:rFonts w:ascii="Times New Roman" w:hAnsi="Times New Roman" w:cs="Times New Roman"/>
          <w:bCs/>
          <w:i/>
          <w:iCs/>
        </w:rPr>
        <w:t xml:space="preserve"> and </w:t>
      </w:r>
      <w:r w:rsidR="00820EBC" w:rsidRPr="007200CA">
        <w:rPr>
          <w:rFonts w:ascii="Times New Roman" w:hAnsi="Times New Roman" w:cs="Times New Roman"/>
          <w:b/>
          <w:i/>
          <w:iCs/>
          <w:u w:val="single"/>
        </w:rPr>
        <w:t>mitigate</w:t>
      </w:r>
      <w:r w:rsidR="00437679" w:rsidRPr="007200CA">
        <w:rPr>
          <w:rFonts w:ascii="Times New Roman" w:hAnsi="Times New Roman" w:cs="Times New Roman"/>
          <w:bCs/>
          <w:i/>
          <w:iCs/>
        </w:rPr>
        <w:t xml:space="preserve"> the ethical challenges of your research project. This is required to enable the computer Science ethics panel to </w:t>
      </w:r>
      <w:r w:rsidR="00890A5D" w:rsidRPr="007200CA">
        <w:rPr>
          <w:rFonts w:ascii="Times New Roman" w:hAnsi="Times New Roman" w:cs="Times New Roman"/>
          <w:bCs/>
          <w:i/>
          <w:iCs/>
        </w:rPr>
        <w:t xml:space="preserve">properly </w:t>
      </w:r>
      <w:r w:rsidR="00437679" w:rsidRPr="007200CA">
        <w:rPr>
          <w:rFonts w:ascii="Times New Roman" w:hAnsi="Times New Roman" w:cs="Times New Roman"/>
          <w:bCs/>
          <w:i/>
          <w:iCs/>
        </w:rPr>
        <w:t>consider if your proposed project requires you to submit a formal proposal to the university ethics panel.</w:t>
      </w:r>
      <w:r w:rsidR="00437679" w:rsidRPr="007200CA">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016"/>
      </w:tblGrid>
      <w:tr w:rsidR="00437679" w:rsidRPr="007200CA" w14:paraId="32DF5F83" w14:textId="77777777" w:rsidTr="54A21942">
        <w:tc>
          <w:tcPr>
            <w:tcW w:w="9242" w:type="dxa"/>
          </w:tcPr>
          <w:p w14:paraId="5FC8EB8B" w14:textId="667783DA" w:rsidR="00437679" w:rsidRPr="007200CA" w:rsidRDefault="54A21942" w:rsidP="54A21942">
            <w:pPr>
              <w:spacing w:line="360" w:lineRule="auto"/>
              <w:rPr>
                <w:rFonts w:ascii="Times New Roman" w:hAnsi="Times New Roman" w:cs="Times New Roman"/>
                <w:b/>
                <w:bCs/>
                <w:sz w:val="20"/>
                <w:szCs w:val="20"/>
              </w:rPr>
            </w:pPr>
            <w:r w:rsidRPr="54A21942">
              <w:rPr>
                <w:rFonts w:ascii="Times New Roman" w:hAnsi="Times New Roman" w:cs="Times New Roman"/>
                <w:b/>
                <w:bCs/>
                <w:sz w:val="20"/>
                <w:szCs w:val="20"/>
              </w:rPr>
              <w:t xml:space="preserve">With your answers to the previous questions in mind, please describe the main ethical challenges of your research project and how you propose to mitigate them. Your discussion may include material not covered in the above questions. Please be as through as possible: </w:t>
            </w:r>
          </w:p>
          <w:p w14:paraId="5AF2E245" w14:textId="56D33638" w:rsidR="00E90FF2" w:rsidRPr="007200CA" w:rsidRDefault="0023070A" w:rsidP="00E90FF2">
            <w:pPr>
              <w:spacing w:line="360" w:lineRule="auto"/>
              <w:rPr>
                <w:rFonts w:ascii="Times New Roman" w:hAnsi="Times New Roman" w:cs="Times New Roman"/>
                <w:bCs/>
                <w:sz w:val="20"/>
                <w:szCs w:val="20"/>
              </w:rPr>
            </w:pPr>
            <w:r>
              <w:rPr>
                <w:rFonts w:ascii="Times New Roman" w:hAnsi="Times New Roman" w:cs="Times New Roman"/>
                <w:bCs/>
                <w:sz w:val="20"/>
                <w:szCs w:val="20"/>
              </w:rPr>
              <w:t>N/A</w:t>
            </w:r>
          </w:p>
        </w:tc>
      </w:tr>
    </w:tbl>
    <w:p w14:paraId="2C38CC6E" w14:textId="38A3951D" w:rsidR="00D46C4B" w:rsidRPr="007200CA" w:rsidRDefault="00D46C4B" w:rsidP="002F052E">
      <w:pPr>
        <w:rPr>
          <w:rFonts w:ascii="Times New Roman" w:hAnsi="Times New Roman" w:cs="Times New Roman"/>
          <w:sz w:val="24"/>
          <w:szCs w:val="24"/>
        </w:rPr>
      </w:pPr>
    </w:p>
    <w:sectPr w:rsidR="00D46C4B" w:rsidRPr="007200CA" w:rsidSect="006E33EE">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9304" w14:textId="77777777" w:rsidR="00B200E2" w:rsidRDefault="00B200E2">
      <w:pPr>
        <w:spacing w:after="0" w:line="240" w:lineRule="auto"/>
      </w:pPr>
      <w:r>
        <w:separator/>
      </w:r>
    </w:p>
  </w:endnote>
  <w:endnote w:type="continuationSeparator" w:id="0">
    <w:p w14:paraId="50E4450E" w14:textId="77777777" w:rsidR="00B200E2" w:rsidRDefault="00B2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2A88" w14:textId="77777777" w:rsidR="00B200E2" w:rsidRDefault="00B200E2">
      <w:pPr>
        <w:spacing w:after="0" w:line="240" w:lineRule="auto"/>
      </w:pPr>
      <w:r>
        <w:separator/>
      </w:r>
    </w:p>
  </w:footnote>
  <w:footnote w:type="continuationSeparator" w:id="0">
    <w:p w14:paraId="5349165B" w14:textId="77777777" w:rsidR="00B200E2" w:rsidRDefault="00B2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intelligence2.xml><?xml version="1.0" encoding="utf-8"?>
<int2:intelligence xmlns:int2="http://schemas.microsoft.com/office/intelligence/2020/intelligence" xmlns:oel="http://schemas.microsoft.com/office/2019/extlst">
  <int2:observations>
    <int2:textHash int2:hashCode="sJFrVsio+ku4Hd" int2:id="6UcjVrBe">
      <int2:state int2:value="Rejected" int2:type="AugLoop_Text_Critique"/>
    </int2:textHash>
    <int2:textHash int2:hashCode="FssF2AuAbw7RnH" int2:id="8ntdorhV">
      <int2:state int2:value="Rejected" int2:type="AugLoop_Text_Critique"/>
    </int2:textHash>
    <int2:textHash int2:hashCode="xt8aim52ywLir2" int2:id="HfJmVffq">
      <int2:state int2:value="Rejected" int2:type="AugLoop_Text_Critique"/>
    </int2:textHash>
    <int2:textHash int2:hashCode="SgqGeWQ2c9CDsj" int2:id="qXe4SLw5">
      <int2:state int2:value="Rejected" int2:type="AugLoop_Text_Critique"/>
    </int2:textHash>
    <int2:textHash int2:hashCode="OhwhpVntQtbOF8" int2:id="0iaB2XZz">
      <int2:state int2:value="Rejected" int2:type="AugLoop_Text_Critique"/>
    </int2:textHash>
    <int2:textHash int2:hashCode="kohYRo22FjnPDK" int2:id="owF5Kw9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4C0"/>
    <w:multiLevelType w:val="hybridMultilevel"/>
    <w:tmpl w:val="9494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36363"/>
    <w:multiLevelType w:val="hybridMultilevel"/>
    <w:tmpl w:val="34F4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820F6"/>
    <w:multiLevelType w:val="hybridMultilevel"/>
    <w:tmpl w:val="8178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35C9"/>
    <w:multiLevelType w:val="hybridMultilevel"/>
    <w:tmpl w:val="3282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782694"/>
    <w:multiLevelType w:val="hybridMultilevel"/>
    <w:tmpl w:val="E01A0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4D2421"/>
    <w:multiLevelType w:val="hybridMultilevel"/>
    <w:tmpl w:val="71706C1C"/>
    <w:lvl w:ilvl="0" w:tplc="DC00906A">
      <w:start w:val="1"/>
      <w:numFmt w:val="decimal"/>
      <w:lvlText w:val="%1."/>
      <w:lvlJc w:val="left"/>
      <w:pPr>
        <w:ind w:left="720" w:hanging="360"/>
      </w:pPr>
    </w:lvl>
    <w:lvl w:ilvl="1" w:tplc="97261A2E">
      <w:start w:val="1"/>
      <w:numFmt w:val="lowerLetter"/>
      <w:lvlText w:val="%2."/>
      <w:lvlJc w:val="left"/>
      <w:pPr>
        <w:ind w:left="1440" w:hanging="360"/>
      </w:pPr>
    </w:lvl>
    <w:lvl w:ilvl="2" w:tplc="AB2650AE">
      <w:start w:val="1"/>
      <w:numFmt w:val="lowerRoman"/>
      <w:lvlText w:val="%3."/>
      <w:lvlJc w:val="right"/>
      <w:pPr>
        <w:ind w:left="2160" w:hanging="180"/>
      </w:pPr>
    </w:lvl>
    <w:lvl w:ilvl="3" w:tplc="B290B9F0">
      <w:start w:val="1"/>
      <w:numFmt w:val="decimal"/>
      <w:lvlText w:val="%4."/>
      <w:lvlJc w:val="left"/>
      <w:pPr>
        <w:ind w:left="2880" w:hanging="360"/>
      </w:pPr>
    </w:lvl>
    <w:lvl w:ilvl="4" w:tplc="C45A5228">
      <w:start w:val="1"/>
      <w:numFmt w:val="lowerLetter"/>
      <w:lvlText w:val="%5."/>
      <w:lvlJc w:val="left"/>
      <w:pPr>
        <w:ind w:left="3600" w:hanging="360"/>
      </w:pPr>
    </w:lvl>
    <w:lvl w:ilvl="5" w:tplc="5EDEFC72">
      <w:start w:val="1"/>
      <w:numFmt w:val="lowerRoman"/>
      <w:lvlText w:val="%6."/>
      <w:lvlJc w:val="right"/>
      <w:pPr>
        <w:ind w:left="4320" w:hanging="180"/>
      </w:pPr>
    </w:lvl>
    <w:lvl w:ilvl="6" w:tplc="36A0FB94">
      <w:start w:val="1"/>
      <w:numFmt w:val="decimal"/>
      <w:lvlText w:val="%7."/>
      <w:lvlJc w:val="left"/>
      <w:pPr>
        <w:ind w:left="5040" w:hanging="360"/>
      </w:pPr>
    </w:lvl>
    <w:lvl w:ilvl="7" w:tplc="0BC4A6BE">
      <w:start w:val="1"/>
      <w:numFmt w:val="lowerLetter"/>
      <w:lvlText w:val="%8."/>
      <w:lvlJc w:val="left"/>
      <w:pPr>
        <w:ind w:left="5760" w:hanging="360"/>
      </w:pPr>
    </w:lvl>
    <w:lvl w:ilvl="8" w:tplc="3A2864A0">
      <w:start w:val="1"/>
      <w:numFmt w:val="lowerRoman"/>
      <w:lvlText w:val="%9."/>
      <w:lvlJc w:val="right"/>
      <w:pPr>
        <w:ind w:left="6480" w:hanging="180"/>
      </w:pPr>
    </w:lvl>
  </w:abstractNum>
  <w:abstractNum w:abstractNumId="6" w15:restartNumberingAfterBreak="0">
    <w:nsid w:val="73513815"/>
    <w:multiLevelType w:val="hybridMultilevel"/>
    <w:tmpl w:val="C2163DBA"/>
    <w:lvl w:ilvl="0" w:tplc="26E8104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7" w15:restartNumberingAfterBreak="0">
    <w:nsid w:val="738506B8"/>
    <w:multiLevelType w:val="hybridMultilevel"/>
    <w:tmpl w:val="B606B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700724">
    <w:abstractNumId w:val="5"/>
  </w:num>
  <w:num w:numId="2" w16cid:durableId="2001033077">
    <w:abstractNumId w:val="7"/>
  </w:num>
  <w:num w:numId="3" w16cid:durableId="1167936798">
    <w:abstractNumId w:val="2"/>
  </w:num>
  <w:num w:numId="4" w16cid:durableId="897671228">
    <w:abstractNumId w:val="3"/>
  </w:num>
  <w:num w:numId="5" w16cid:durableId="224990656">
    <w:abstractNumId w:val="1"/>
  </w:num>
  <w:num w:numId="6" w16cid:durableId="1215655446">
    <w:abstractNumId w:val="0"/>
  </w:num>
  <w:num w:numId="7" w16cid:durableId="2103868928">
    <w:abstractNumId w:val="6"/>
  </w:num>
  <w:num w:numId="8" w16cid:durableId="1093891215">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onleh Ling">
    <w15:presenceInfo w15:providerId="AD" w15:userId="S::s.ling@yorksj.ac.uk::cd2586e1-ed27-4e37-99b4-5c62ecf09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cumentProtection w:edit="trackedChanges" w:enforcement="1" w:cryptProviderType="rsaAES" w:cryptAlgorithmClass="hash" w:cryptAlgorithmType="typeAny" w:cryptAlgorithmSid="14" w:cryptSpinCount="100000" w:hash="TKaSpNDsw5lN18GI+eY9cBD4wiDErx8ctXbL5LmPHe4UA1aNj0rQ2YUpXym53IJbHQu2XWu/pH/xhF6jh8nyyQ==" w:salt="H42hV5VVzFiZu55Phqp5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8"/>
    <w:rsid w:val="00021C24"/>
    <w:rsid w:val="0003101D"/>
    <w:rsid w:val="0003789F"/>
    <w:rsid w:val="00046F7F"/>
    <w:rsid w:val="00054EB6"/>
    <w:rsid w:val="00077D8C"/>
    <w:rsid w:val="0008008F"/>
    <w:rsid w:val="0009312D"/>
    <w:rsid w:val="00093E60"/>
    <w:rsid w:val="000A75D9"/>
    <w:rsid w:val="000C2288"/>
    <w:rsid w:val="000D0A83"/>
    <w:rsid w:val="000E1E0E"/>
    <w:rsid w:val="000F485C"/>
    <w:rsid w:val="000F662C"/>
    <w:rsid w:val="0010597D"/>
    <w:rsid w:val="001169C5"/>
    <w:rsid w:val="001410C6"/>
    <w:rsid w:val="00146AA7"/>
    <w:rsid w:val="00161E02"/>
    <w:rsid w:val="001647F5"/>
    <w:rsid w:val="00185E82"/>
    <w:rsid w:val="00186067"/>
    <w:rsid w:val="00194424"/>
    <w:rsid w:val="001A3F33"/>
    <w:rsid w:val="001A47DD"/>
    <w:rsid w:val="001B3D69"/>
    <w:rsid w:val="001C1DED"/>
    <w:rsid w:val="001D0D8E"/>
    <w:rsid w:val="001D17FF"/>
    <w:rsid w:val="001D65B3"/>
    <w:rsid w:val="002047ED"/>
    <w:rsid w:val="002100F3"/>
    <w:rsid w:val="00220D47"/>
    <w:rsid w:val="0023070A"/>
    <w:rsid w:val="00232A34"/>
    <w:rsid w:val="00253688"/>
    <w:rsid w:val="00255195"/>
    <w:rsid w:val="00263976"/>
    <w:rsid w:val="00271613"/>
    <w:rsid w:val="00271C85"/>
    <w:rsid w:val="002830BE"/>
    <w:rsid w:val="002842B4"/>
    <w:rsid w:val="002A4A10"/>
    <w:rsid w:val="002A4E77"/>
    <w:rsid w:val="002C3A43"/>
    <w:rsid w:val="002C4DC1"/>
    <w:rsid w:val="002E6852"/>
    <w:rsid w:val="002F033B"/>
    <w:rsid w:val="002F052E"/>
    <w:rsid w:val="00301305"/>
    <w:rsid w:val="00302005"/>
    <w:rsid w:val="00307CEF"/>
    <w:rsid w:val="00312445"/>
    <w:rsid w:val="003261AB"/>
    <w:rsid w:val="003279A9"/>
    <w:rsid w:val="003307DE"/>
    <w:rsid w:val="0033103F"/>
    <w:rsid w:val="003321DA"/>
    <w:rsid w:val="00343C8E"/>
    <w:rsid w:val="00351288"/>
    <w:rsid w:val="003610B4"/>
    <w:rsid w:val="003B2E01"/>
    <w:rsid w:val="003C5FB9"/>
    <w:rsid w:val="003D02AF"/>
    <w:rsid w:val="003E21ED"/>
    <w:rsid w:val="003E7443"/>
    <w:rsid w:val="003F2BFF"/>
    <w:rsid w:val="003F5543"/>
    <w:rsid w:val="00413D16"/>
    <w:rsid w:val="004250D5"/>
    <w:rsid w:val="00434895"/>
    <w:rsid w:val="00437679"/>
    <w:rsid w:val="004737BA"/>
    <w:rsid w:val="00475503"/>
    <w:rsid w:val="004A23F7"/>
    <w:rsid w:val="004B3AD8"/>
    <w:rsid w:val="004C1019"/>
    <w:rsid w:val="004C3FE1"/>
    <w:rsid w:val="004C5599"/>
    <w:rsid w:val="004D2F72"/>
    <w:rsid w:val="004D5F39"/>
    <w:rsid w:val="004F2B5D"/>
    <w:rsid w:val="004F4703"/>
    <w:rsid w:val="004F4E02"/>
    <w:rsid w:val="005013B2"/>
    <w:rsid w:val="00521435"/>
    <w:rsid w:val="00523BA2"/>
    <w:rsid w:val="005641F8"/>
    <w:rsid w:val="00570FFF"/>
    <w:rsid w:val="005735C8"/>
    <w:rsid w:val="00576028"/>
    <w:rsid w:val="00580449"/>
    <w:rsid w:val="00583BCA"/>
    <w:rsid w:val="00586602"/>
    <w:rsid w:val="005A0F34"/>
    <w:rsid w:val="00602E76"/>
    <w:rsid w:val="006047D8"/>
    <w:rsid w:val="0062667E"/>
    <w:rsid w:val="00637B09"/>
    <w:rsid w:val="00646E34"/>
    <w:rsid w:val="00650DAC"/>
    <w:rsid w:val="00676F90"/>
    <w:rsid w:val="006906EB"/>
    <w:rsid w:val="00691072"/>
    <w:rsid w:val="00695536"/>
    <w:rsid w:val="006B7CA8"/>
    <w:rsid w:val="006E33EE"/>
    <w:rsid w:val="006E457E"/>
    <w:rsid w:val="00703003"/>
    <w:rsid w:val="007200CA"/>
    <w:rsid w:val="00741566"/>
    <w:rsid w:val="00744026"/>
    <w:rsid w:val="00765508"/>
    <w:rsid w:val="00772632"/>
    <w:rsid w:val="007745A7"/>
    <w:rsid w:val="00774EE3"/>
    <w:rsid w:val="00776E0C"/>
    <w:rsid w:val="00777E64"/>
    <w:rsid w:val="00785A11"/>
    <w:rsid w:val="0079242F"/>
    <w:rsid w:val="007A17A3"/>
    <w:rsid w:val="007C5FC6"/>
    <w:rsid w:val="007D0B2D"/>
    <w:rsid w:val="007D0B60"/>
    <w:rsid w:val="007D44BD"/>
    <w:rsid w:val="007D7AFA"/>
    <w:rsid w:val="00803FAC"/>
    <w:rsid w:val="008042D5"/>
    <w:rsid w:val="008049FD"/>
    <w:rsid w:val="00820EBC"/>
    <w:rsid w:val="0083078F"/>
    <w:rsid w:val="0083233C"/>
    <w:rsid w:val="0084391C"/>
    <w:rsid w:val="00851198"/>
    <w:rsid w:val="0085267F"/>
    <w:rsid w:val="008661F3"/>
    <w:rsid w:val="0086685F"/>
    <w:rsid w:val="00875D34"/>
    <w:rsid w:val="0088230E"/>
    <w:rsid w:val="00890698"/>
    <w:rsid w:val="00890A5D"/>
    <w:rsid w:val="00890F48"/>
    <w:rsid w:val="008B68C5"/>
    <w:rsid w:val="008B6ABA"/>
    <w:rsid w:val="008C00B2"/>
    <w:rsid w:val="008D20DA"/>
    <w:rsid w:val="008D376A"/>
    <w:rsid w:val="008F180A"/>
    <w:rsid w:val="008F2FA5"/>
    <w:rsid w:val="008F3F45"/>
    <w:rsid w:val="00905EA9"/>
    <w:rsid w:val="00941889"/>
    <w:rsid w:val="00975D6C"/>
    <w:rsid w:val="009770B4"/>
    <w:rsid w:val="009833CF"/>
    <w:rsid w:val="00987BFD"/>
    <w:rsid w:val="00987E15"/>
    <w:rsid w:val="00991D2F"/>
    <w:rsid w:val="00997D45"/>
    <w:rsid w:val="009A0F71"/>
    <w:rsid w:val="009A1A76"/>
    <w:rsid w:val="009B20CB"/>
    <w:rsid w:val="009C0F6C"/>
    <w:rsid w:val="009C4367"/>
    <w:rsid w:val="009D449F"/>
    <w:rsid w:val="009D686E"/>
    <w:rsid w:val="00A03BF6"/>
    <w:rsid w:val="00A0736E"/>
    <w:rsid w:val="00A5772C"/>
    <w:rsid w:val="00A64841"/>
    <w:rsid w:val="00AB0943"/>
    <w:rsid w:val="00AB1315"/>
    <w:rsid w:val="00AC33CD"/>
    <w:rsid w:val="00AC6A11"/>
    <w:rsid w:val="00AC7175"/>
    <w:rsid w:val="00AE0605"/>
    <w:rsid w:val="00AE2786"/>
    <w:rsid w:val="00AE7517"/>
    <w:rsid w:val="00AF06F5"/>
    <w:rsid w:val="00B0160E"/>
    <w:rsid w:val="00B12D26"/>
    <w:rsid w:val="00B16A57"/>
    <w:rsid w:val="00B200E2"/>
    <w:rsid w:val="00B33738"/>
    <w:rsid w:val="00B52CC3"/>
    <w:rsid w:val="00B568A0"/>
    <w:rsid w:val="00B60E9A"/>
    <w:rsid w:val="00B65631"/>
    <w:rsid w:val="00B66A33"/>
    <w:rsid w:val="00B82445"/>
    <w:rsid w:val="00B87094"/>
    <w:rsid w:val="00B923FF"/>
    <w:rsid w:val="00BA033D"/>
    <w:rsid w:val="00BA1C15"/>
    <w:rsid w:val="00BD5D9D"/>
    <w:rsid w:val="00BE3CB2"/>
    <w:rsid w:val="00BE7143"/>
    <w:rsid w:val="00C03D62"/>
    <w:rsid w:val="00C20F72"/>
    <w:rsid w:val="00C30FB0"/>
    <w:rsid w:val="00C42877"/>
    <w:rsid w:val="00C50B27"/>
    <w:rsid w:val="00C57E37"/>
    <w:rsid w:val="00CC05F6"/>
    <w:rsid w:val="00CD3870"/>
    <w:rsid w:val="00CE2DD3"/>
    <w:rsid w:val="00CE4824"/>
    <w:rsid w:val="00CF475D"/>
    <w:rsid w:val="00D06BF4"/>
    <w:rsid w:val="00D154C8"/>
    <w:rsid w:val="00D32A2A"/>
    <w:rsid w:val="00D45B9F"/>
    <w:rsid w:val="00D46C4B"/>
    <w:rsid w:val="00D603F6"/>
    <w:rsid w:val="00D77338"/>
    <w:rsid w:val="00DA5629"/>
    <w:rsid w:val="00DB122F"/>
    <w:rsid w:val="00DB62F6"/>
    <w:rsid w:val="00DC59E9"/>
    <w:rsid w:val="00DF2138"/>
    <w:rsid w:val="00DF3B65"/>
    <w:rsid w:val="00E145E0"/>
    <w:rsid w:val="00E15AB9"/>
    <w:rsid w:val="00E20A3A"/>
    <w:rsid w:val="00E20CDC"/>
    <w:rsid w:val="00E3679D"/>
    <w:rsid w:val="00E4655B"/>
    <w:rsid w:val="00E5375F"/>
    <w:rsid w:val="00E64F29"/>
    <w:rsid w:val="00E70A7F"/>
    <w:rsid w:val="00E721B9"/>
    <w:rsid w:val="00E73833"/>
    <w:rsid w:val="00E81224"/>
    <w:rsid w:val="00E90FF2"/>
    <w:rsid w:val="00EA5AC5"/>
    <w:rsid w:val="00EB47B7"/>
    <w:rsid w:val="00EC645C"/>
    <w:rsid w:val="00F156C8"/>
    <w:rsid w:val="00F17ADA"/>
    <w:rsid w:val="00F3260D"/>
    <w:rsid w:val="00F35E4C"/>
    <w:rsid w:val="00F5058B"/>
    <w:rsid w:val="00F7404F"/>
    <w:rsid w:val="00F76965"/>
    <w:rsid w:val="00F82E89"/>
    <w:rsid w:val="00F917BF"/>
    <w:rsid w:val="00FB56B5"/>
    <w:rsid w:val="00FB7D65"/>
    <w:rsid w:val="00FC205A"/>
    <w:rsid w:val="00FD0CF4"/>
    <w:rsid w:val="00FD4DAE"/>
    <w:rsid w:val="00FD52CD"/>
    <w:rsid w:val="00FD5DF9"/>
    <w:rsid w:val="00FE78AE"/>
    <w:rsid w:val="332F5DAC"/>
    <w:rsid w:val="37E37198"/>
    <w:rsid w:val="54A219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C1BBF69D-0053-45EA-962A-A59343C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rsid w:val="00253688"/>
    <w:pPr>
      <w:ind w:left="720"/>
      <w:contextualSpacing/>
    </w:pPr>
  </w:style>
  <w:style w:type="character" w:styleId="UnresolvedMention">
    <w:name w:val="Unresolved Mention"/>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ui-provider">
    <w:name w:val="ui-provider"/>
    <w:basedOn w:val="DefaultParagraphFont"/>
    <w:rsid w:val="00F35E4C"/>
  </w:style>
  <w:style w:type="paragraph" w:styleId="NormalWeb">
    <w:name w:val="Normal (Web)"/>
    <w:basedOn w:val="Normal"/>
    <w:uiPriority w:val="99"/>
    <w:unhideWhenUsed/>
    <w:rsid w:val="00C30F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rsid w:val="006047D8"/>
    <w:rPr>
      <w:b/>
      <w:bCs/>
    </w:rPr>
  </w:style>
  <w:style w:type="paragraph" w:customStyle="1" w:styleId="Default">
    <w:name w:val="Default"/>
    <w:rsid w:val="0047550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6685F"/>
    <w:pPr>
      <w:spacing w:line="240" w:lineRule="auto"/>
    </w:pPr>
    <w:rPr>
      <w:i/>
      <w:iCs/>
      <w:color w:val="1F497D" w:themeColor="text2"/>
      <w:sz w:val="18"/>
      <w:szCs w:val="18"/>
    </w:rPr>
  </w:style>
  <w:style w:type="paragraph" w:styleId="Revision">
    <w:name w:val="Revision"/>
    <w:hidden/>
    <w:uiPriority w:val="99"/>
    <w:semiHidden/>
    <w:rsid w:val="00851198"/>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305">
      <w:bodyDiv w:val="1"/>
      <w:marLeft w:val="0"/>
      <w:marRight w:val="0"/>
      <w:marTop w:val="0"/>
      <w:marBottom w:val="0"/>
      <w:divBdr>
        <w:top w:val="none" w:sz="0" w:space="0" w:color="auto"/>
        <w:left w:val="none" w:sz="0" w:space="0" w:color="auto"/>
        <w:bottom w:val="none" w:sz="0" w:space="0" w:color="auto"/>
        <w:right w:val="none" w:sz="0" w:space="0" w:color="auto"/>
      </w:divBdr>
    </w:div>
    <w:div w:id="245117305">
      <w:bodyDiv w:val="1"/>
      <w:marLeft w:val="0"/>
      <w:marRight w:val="0"/>
      <w:marTop w:val="0"/>
      <w:marBottom w:val="0"/>
      <w:divBdr>
        <w:top w:val="none" w:sz="0" w:space="0" w:color="auto"/>
        <w:left w:val="none" w:sz="0" w:space="0" w:color="auto"/>
        <w:bottom w:val="none" w:sz="0" w:space="0" w:color="auto"/>
        <w:right w:val="none" w:sz="0" w:space="0" w:color="auto"/>
      </w:divBdr>
    </w:div>
    <w:div w:id="405611526">
      <w:bodyDiv w:val="1"/>
      <w:marLeft w:val="0"/>
      <w:marRight w:val="0"/>
      <w:marTop w:val="0"/>
      <w:marBottom w:val="0"/>
      <w:divBdr>
        <w:top w:val="none" w:sz="0" w:space="0" w:color="auto"/>
        <w:left w:val="none" w:sz="0" w:space="0" w:color="auto"/>
        <w:bottom w:val="none" w:sz="0" w:space="0" w:color="auto"/>
        <w:right w:val="none" w:sz="0" w:space="0" w:color="auto"/>
      </w:divBdr>
    </w:div>
    <w:div w:id="592781182">
      <w:bodyDiv w:val="1"/>
      <w:marLeft w:val="0"/>
      <w:marRight w:val="0"/>
      <w:marTop w:val="0"/>
      <w:marBottom w:val="0"/>
      <w:divBdr>
        <w:top w:val="none" w:sz="0" w:space="0" w:color="auto"/>
        <w:left w:val="none" w:sz="0" w:space="0" w:color="auto"/>
        <w:bottom w:val="none" w:sz="0" w:space="0" w:color="auto"/>
        <w:right w:val="none" w:sz="0" w:space="0" w:color="auto"/>
      </w:divBdr>
    </w:div>
    <w:div w:id="624893897">
      <w:bodyDiv w:val="1"/>
      <w:marLeft w:val="0"/>
      <w:marRight w:val="0"/>
      <w:marTop w:val="0"/>
      <w:marBottom w:val="0"/>
      <w:divBdr>
        <w:top w:val="none" w:sz="0" w:space="0" w:color="auto"/>
        <w:left w:val="none" w:sz="0" w:space="0" w:color="auto"/>
        <w:bottom w:val="none" w:sz="0" w:space="0" w:color="auto"/>
        <w:right w:val="none" w:sz="0" w:space="0" w:color="auto"/>
      </w:divBdr>
      <w:divsChild>
        <w:div w:id="1664820042">
          <w:marLeft w:val="0"/>
          <w:marRight w:val="0"/>
          <w:marTop w:val="0"/>
          <w:marBottom w:val="0"/>
          <w:divBdr>
            <w:top w:val="single" w:sz="2" w:space="0" w:color="D9D9E3"/>
            <w:left w:val="single" w:sz="2" w:space="0" w:color="D9D9E3"/>
            <w:bottom w:val="single" w:sz="2" w:space="0" w:color="D9D9E3"/>
            <w:right w:val="single" w:sz="2" w:space="0" w:color="D9D9E3"/>
          </w:divBdr>
          <w:divsChild>
            <w:div w:id="1577517669">
              <w:marLeft w:val="0"/>
              <w:marRight w:val="0"/>
              <w:marTop w:val="0"/>
              <w:marBottom w:val="0"/>
              <w:divBdr>
                <w:top w:val="single" w:sz="2" w:space="0" w:color="D9D9E3"/>
                <w:left w:val="single" w:sz="2" w:space="0" w:color="D9D9E3"/>
                <w:bottom w:val="single" w:sz="2" w:space="0" w:color="D9D9E3"/>
                <w:right w:val="single" w:sz="2" w:space="0" w:color="D9D9E3"/>
              </w:divBdr>
              <w:divsChild>
                <w:div w:id="1384674621">
                  <w:marLeft w:val="0"/>
                  <w:marRight w:val="0"/>
                  <w:marTop w:val="0"/>
                  <w:marBottom w:val="0"/>
                  <w:divBdr>
                    <w:top w:val="single" w:sz="2" w:space="0" w:color="D9D9E3"/>
                    <w:left w:val="single" w:sz="2" w:space="0" w:color="D9D9E3"/>
                    <w:bottom w:val="single" w:sz="2" w:space="0" w:color="D9D9E3"/>
                    <w:right w:val="single" w:sz="2" w:space="0" w:color="D9D9E3"/>
                  </w:divBdr>
                  <w:divsChild>
                    <w:div w:id="659622558">
                      <w:marLeft w:val="0"/>
                      <w:marRight w:val="0"/>
                      <w:marTop w:val="0"/>
                      <w:marBottom w:val="0"/>
                      <w:divBdr>
                        <w:top w:val="single" w:sz="2" w:space="0" w:color="D9D9E3"/>
                        <w:left w:val="single" w:sz="2" w:space="0" w:color="D9D9E3"/>
                        <w:bottom w:val="single" w:sz="2" w:space="0" w:color="D9D9E3"/>
                        <w:right w:val="single" w:sz="2" w:space="0" w:color="D9D9E3"/>
                      </w:divBdr>
                      <w:divsChild>
                        <w:div w:id="2035107095">
                          <w:marLeft w:val="0"/>
                          <w:marRight w:val="0"/>
                          <w:marTop w:val="0"/>
                          <w:marBottom w:val="0"/>
                          <w:divBdr>
                            <w:top w:val="none" w:sz="0" w:space="0" w:color="auto"/>
                            <w:left w:val="none" w:sz="0" w:space="0" w:color="auto"/>
                            <w:bottom w:val="none" w:sz="0" w:space="0" w:color="auto"/>
                            <w:right w:val="none" w:sz="0" w:space="0" w:color="auto"/>
                          </w:divBdr>
                          <w:divsChild>
                            <w:div w:id="99518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234095">
                                  <w:marLeft w:val="0"/>
                                  <w:marRight w:val="0"/>
                                  <w:marTop w:val="0"/>
                                  <w:marBottom w:val="0"/>
                                  <w:divBdr>
                                    <w:top w:val="single" w:sz="2" w:space="0" w:color="D9D9E3"/>
                                    <w:left w:val="single" w:sz="2" w:space="0" w:color="D9D9E3"/>
                                    <w:bottom w:val="single" w:sz="2" w:space="0" w:color="D9D9E3"/>
                                    <w:right w:val="single" w:sz="2" w:space="0" w:color="D9D9E3"/>
                                  </w:divBdr>
                                  <w:divsChild>
                                    <w:div w:id="253899507">
                                      <w:marLeft w:val="0"/>
                                      <w:marRight w:val="0"/>
                                      <w:marTop w:val="0"/>
                                      <w:marBottom w:val="0"/>
                                      <w:divBdr>
                                        <w:top w:val="single" w:sz="2" w:space="0" w:color="D9D9E3"/>
                                        <w:left w:val="single" w:sz="2" w:space="0" w:color="D9D9E3"/>
                                        <w:bottom w:val="single" w:sz="2" w:space="0" w:color="D9D9E3"/>
                                        <w:right w:val="single" w:sz="2" w:space="0" w:color="D9D9E3"/>
                                      </w:divBdr>
                                      <w:divsChild>
                                        <w:div w:id="395737834">
                                          <w:marLeft w:val="0"/>
                                          <w:marRight w:val="0"/>
                                          <w:marTop w:val="0"/>
                                          <w:marBottom w:val="0"/>
                                          <w:divBdr>
                                            <w:top w:val="single" w:sz="2" w:space="0" w:color="D9D9E3"/>
                                            <w:left w:val="single" w:sz="2" w:space="0" w:color="D9D9E3"/>
                                            <w:bottom w:val="single" w:sz="2" w:space="0" w:color="D9D9E3"/>
                                            <w:right w:val="single" w:sz="2" w:space="0" w:color="D9D9E3"/>
                                          </w:divBdr>
                                          <w:divsChild>
                                            <w:div w:id="1143429464">
                                              <w:marLeft w:val="0"/>
                                              <w:marRight w:val="0"/>
                                              <w:marTop w:val="0"/>
                                              <w:marBottom w:val="0"/>
                                              <w:divBdr>
                                                <w:top w:val="single" w:sz="2" w:space="0" w:color="D9D9E3"/>
                                                <w:left w:val="single" w:sz="2" w:space="0" w:color="D9D9E3"/>
                                                <w:bottom w:val="single" w:sz="2" w:space="0" w:color="D9D9E3"/>
                                                <w:right w:val="single" w:sz="2" w:space="0" w:color="D9D9E3"/>
                                              </w:divBdr>
                                              <w:divsChild>
                                                <w:div w:id="754401299">
                                                  <w:marLeft w:val="0"/>
                                                  <w:marRight w:val="0"/>
                                                  <w:marTop w:val="0"/>
                                                  <w:marBottom w:val="0"/>
                                                  <w:divBdr>
                                                    <w:top w:val="single" w:sz="2" w:space="0" w:color="D9D9E3"/>
                                                    <w:left w:val="single" w:sz="2" w:space="0" w:color="D9D9E3"/>
                                                    <w:bottom w:val="single" w:sz="2" w:space="0" w:color="D9D9E3"/>
                                                    <w:right w:val="single" w:sz="2" w:space="0" w:color="D9D9E3"/>
                                                  </w:divBdr>
                                                  <w:divsChild>
                                                    <w:div w:id="100338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639932">
          <w:marLeft w:val="0"/>
          <w:marRight w:val="0"/>
          <w:marTop w:val="0"/>
          <w:marBottom w:val="0"/>
          <w:divBdr>
            <w:top w:val="none" w:sz="0" w:space="0" w:color="auto"/>
            <w:left w:val="none" w:sz="0" w:space="0" w:color="auto"/>
            <w:bottom w:val="none" w:sz="0" w:space="0" w:color="auto"/>
            <w:right w:val="none" w:sz="0" w:space="0" w:color="auto"/>
          </w:divBdr>
        </w:div>
      </w:divsChild>
    </w:div>
    <w:div w:id="705907021">
      <w:bodyDiv w:val="1"/>
      <w:marLeft w:val="0"/>
      <w:marRight w:val="0"/>
      <w:marTop w:val="0"/>
      <w:marBottom w:val="0"/>
      <w:divBdr>
        <w:top w:val="none" w:sz="0" w:space="0" w:color="auto"/>
        <w:left w:val="none" w:sz="0" w:space="0" w:color="auto"/>
        <w:bottom w:val="none" w:sz="0" w:space="0" w:color="auto"/>
        <w:right w:val="none" w:sz="0" w:space="0" w:color="auto"/>
      </w:divBdr>
    </w:div>
    <w:div w:id="707797518">
      <w:bodyDiv w:val="1"/>
      <w:marLeft w:val="0"/>
      <w:marRight w:val="0"/>
      <w:marTop w:val="0"/>
      <w:marBottom w:val="0"/>
      <w:divBdr>
        <w:top w:val="none" w:sz="0" w:space="0" w:color="auto"/>
        <w:left w:val="none" w:sz="0" w:space="0" w:color="auto"/>
        <w:bottom w:val="none" w:sz="0" w:space="0" w:color="auto"/>
        <w:right w:val="none" w:sz="0" w:space="0" w:color="auto"/>
      </w:divBdr>
    </w:div>
    <w:div w:id="745806828">
      <w:bodyDiv w:val="1"/>
      <w:marLeft w:val="0"/>
      <w:marRight w:val="0"/>
      <w:marTop w:val="0"/>
      <w:marBottom w:val="0"/>
      <w:divBdr>
        <w:top w:val="none" w:sz="0" w:space="0" w:color="auto"/>
        <w:left w:val="none" w:sz="0" w:space="0" w:color="auto"/>
        <w:bottom w:val="none" w:sz="0" w:space="0" w:color="auto"/>
        <w:right w:val="none" w:sz="0" w:space="0" w:color="auto"/>
      </w:divBdr>
      <w:divsChild>
        <w:div w:id="1114910593">
          <w:marLeft w:val="0"/>
          <w:marRight w:val="0"/>
          <w:marTop w:val="0"/>
          <w:marBottom w:val="0"/>
          <w:divBdr>
            <w:top w:val="single" w:sz="2" w:space="0" w:color="D9D9E3"/>
            <w:left w:val="single" w:sz="2" w:space="0" w:color="D9D9E3"/>
            <w:bottom w:val="single" w:sz="2" w:space="0" w:color="D9D9E3"/>
            <w:right w:val="single" w:sz="2" w:space="0" w:color="D9D9E3"/>
          </w:divBdr>
          <w:divsChild>
            <w:div w:id="990792017">
              <w:marLeft w:val="0"/>
              <w:marRight w:val="0"/>
              <w:marTop w:val="0"/>
              <w:marBottom w:val="0"/>
              <w:divBdr>
                <w:top w:val="single" w:sz="2" w:space="0" w:color="D9D9E3"/>
                <w:left w:val="single" w:sz="2" w:space="0" w:color="D9D9E3"/>
                <w:bottom w:val="single" w:sz="2" w:space="0" w:color="D9D9E3"/>
                <w:right w:val="single" w:sz="2" w:space="0" w:color="D9D9E3"/>
              </w:divBdr>
              <w:divsChild>
                <w:div w:id="23798034">
                  <w:marLeft w:val="0"/>
                  <w:marRight w:val="0"/>
                  <w:marTop w:val="0"/>
                  <w:marBottom w:val="0"/>
                  <w:divBdr>
                    <w:top w:val="single" w:sz="2" w:space="0" w:color="D9D9E3"/>
                    <w:left w:val="single" w:sz="2" w:space="0" w:color="D9D9E3"/>
                    <w:bottom w:val="single" w:sz="2" w:space="0" w:color="D9D9E3"/>
                    <w:right w:val="single" w:sz="2" w:space="0" w:color="D9D9E3"/>
                  </w:divBdr>
                  <w:divsChild>
                    <w:div w:id="1956204963">
                      <w:marLeft w:val="0"/>
                      <w:marRight w:val="0"/>
                      <w:marTop w:val="0"/>
                      <w:marBottom w:val="0"/>
                      <w:divBdr>
                        <w:top w:val="single" w:sz="2" w:space="0" w:color="D9D9E3"/>
                        <w:left w:val="single" w:sz="2" w:space="0" w:color="D9D9E3"/>
                        <w:bottom w:val="single" w:sz="2" w:space="0" w:color="D9D9E3"/>
                        <w:right w:val="single" w:sz="2" w:space="0" w:color="D9D9E3"/>
                      </w:divBdr>
                      <w:divsChild>
                        <w:div w:id="1542204555">
                          <w:marLeft w:val="0"/>
                          <w:marRight w:val="0"/>
                          <w:marTop w:val="0"/>
                          <w:marBottom w:val="0"/>
                          <w:divBdr>
                            <w:top w:val="none" w:sz="0" w:space="0" w:color="auto"/>
                            <w:left w:val="none" w:sz="0" w:space="0" w:color="auto"/>
                            <w:bottom w:val="none" w:sz="0" w:space="0" w:color="auto"/>
                            <w:right w:val="none" w:sz="0" w:space="0" w:color="auto"/>
                          </w:divBdr>
                          <w:divsChild>
                            <w:div w:id="213702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912731">
                                  <w:marLeft w:val="0"/>
                                  <w:marRight w:val="0"/>
                                  <w:marTop w:val="0"/>
                                  <w:marBottom w:val="0"/>
                                  <w:divBdr>
                                    <w:top w:val="single" w:sz="2" w:space="0" w:color="D9D9E3"/>
                                    <w:left w:val="single" w:sz="2" w:space="0" w:color="D9D9E3"/>
                                    <w:bottom w:val="single" w:sz="2" w:space="0" w:color="D9D9E3"/>
                                    <w:right w:val="single" w:sz="2" w:space="0" w:color="D9D9E3"/>
                                  </w:divBdr>
                                  <w:divsChild>
                                    <w:div w:id="1612124284">
                                      <w:marLeft w:val="0"/>
                                      <w:marRight w:val="0"/>
                                      <w:marTop w:val="0"/>
                                      <w:marBottom w:val="0"/>
                                      <w:divBdr>
                                        <w:top w:val="single" w:sz="2" w:space="0" w:color="D9D9E3"/>
                                        <w:left w:val="single" w:sz="2" w:space="0" w:color="D9D9E3"/>
                                        <w:bottom w:val="single" w:sz="2" w:space="0" w:color="D9D9E3"/>
                                        <w:right w:val="single" w:sz="2" w:space="0" w:color="D9D9E3"/>
                                      </w:divBdr>
                                      <w:divsChild>
                                        <w:div w:id="1335263143">
                                          <w:marLeft w:val="0"/>
                                          <w:marRight w:val="0"/>
                                          <w:marTop w:val="0"/>
                                          <w:marBottom w:val="0"/>
                                          <w:divBdr>
                                            <w:top w:val="single" w:sz="2" w:space="0" w:color="D9D9E3"/>
                                            <w:left w:val="single" w:sz="2" w:space="0" w:color="D9D9E3"/>
                                            <w:bottom w:val="single" w:sz="2" w:space="0" w:color="D9D9E3"/>
                                            <w:right w:val="single" w:sz="2" w:space="0" w:color="D9D9E3"/>
                                          </w:divBdr>
                                          <w:divsChild>
                                            <w:div w:id="1269705072">
                                              <w:marLeft w:val="0"/>
                                              <w:marRight w:val="0"/>
                                              <w:marTop w:val="0"/>
                                              <w:marBottom w:val="0"/>
                                              <w:divBdr>
                                                <w:top w:val="single" w:sz="2" w:space="0" w:color="D9D9E3"/>
                                                <w:left w:val="single" w:sz="2" w:space="0" w:color="D9D9E3"/>
                                                <w:bottom w:val="single" w:sz="2" w:space="0" w:color="D9D9E3"/>
                                                <w:right w:val="single" w:sz="2" w:space="0" w:color="D9D9E3"/>
                                              </w:divBdr>
                                              <w:divsChild>
                                                <w:div w:id="1265500779">
                                                  <w:marLeft w:val="0"/>
                                                  <w:marRight w:val="0"/>
                                                  <w:marTop w:val="0"/>
                                                  <w:marBottom w:val="0"/>
                                                  <w:divBdr>
                                                    <w:top w:val="single" w:sz="2" w:space="0" w:color="D9D9E3"/>
                                                    <w:left w:val="single" w:sz="2" w:space="0" w:color="D9D9E3"/>
                                                    <w:bottom w:val="single" w:sz="2" w:space="0" w:color="D9D9E3"/>
                                                    <w:right w:val="single" w:sz="2" w:space="0" w:color="D9D9E3"/>
                                                  </w:divBdr>
                                                  <w:divsChild>
                                                    <w:div w:id="146912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924170">
          <w:marLeft w:val="0"/>
          <w:marRight w:val="0"/>
          <w:marTop w:val="0"/>
          <w:marBottom w:val="0"/>
          <w:divBdr>
            <w:top w:val="none" w:sz="0" w:space="0" w:color="auto"/>
            <w:left w:val="none" w:sz="0" w:space="0" w:color="auto"/>
            <w:bottom w:val="none" w:sz="0" w:space="0" w:color="auto"/>
            <w:right w:val="none" w:sz="0" w:space="0" w:color="auto"/>
          </w:divBdr>
        </w:div>
      </w:divsChild>
    </w:div>
    <w:div w:id="1296448965">
      <w:bodyDiv w:val="1"/>
      <w:marLeft w:val="0"/>
      <w:marRight w:val="0"/>
      <w:marTop w:val="0"/>
      <w:marBottom w:val="0"/>
      <w:divBdr>
        <w:top w:val="none" w:sz="0" w:space="0" w:color="auto"/>
        <w:left w:val="none" w:sz="0" w:space="0" w:color="auto"/>
        <w:bottom w:val="none" w:sz="0" w:space="0" w:color="auto"/>
        <w:right w:val="none" w:sz="0" w:space="0" w:color="auto"/>
      </w:divBdr>
    </w:div>
    <w:div w:id="1492408161">
      <w:bodyDiv w:val="1"/>
      <w:marLeft w:val="0"/>
      <w:marRight w:val="0"/>
      <w:marTop w:val="0"/>
      <w:marBottom w:val="0"/>
      <w:divBdr>
        <w:top w:val="none" w:sz="0" w:space="0" w:color="auto"/>
        <w:left w:val="none" w:sz="0" w:space="0" w:color="auto"/>
        <w:bottom w:val="none" w:sz="0" w:space="0" w:color="auto"/>
        <w:right w:val="none" w:sz="0" w:space="0" w:color="auto"/>
      </w:divBdr>
    </w:div>
    <w:div w:id="1493448067">
      <w:bodyDiv w:val="1"/>
      <w:marLeft w:val="0"/>
      <w:marRight w:val="0"/>
      <w:marTop w:val="0"/>
      <w:marBottom w:val="0"/>
      <w:divBdr>
        <w:top w:val="none" w:sz="0" w:space="0" w:color="auto"/>
        <w:left w:val="none" w:sz="0" w:space="0" w:color="auto"/>
        <w:bottom w:val="none" w:sz="0" w:space="0" w:color="auto"/>
        <w:right w:val="none" w:sz="0" w:space="0" w:color="auto"/>
      </w:divBdr>
    </w:div>
    <w:div w:id="1520125503">
      <w:bodyDiv w:val="1"/>
      <w:marLeft w:val="0"/>
      <w:marRight w:val="0"/>
      <w:marTop w:val="0"/>
      <w:marBottom w:val="0"/>
      <w:divBdr>
        <w:top w:val="none" w:sz="0" w:space="0" w:color="auto"/>
        <w:left w:val="none" w:sz="0" w:space="0" w:color="auto"/>
        <w:bottom w:val="none" w:sz="0" w:space="0" w:color="auto"/>
        <w:right w:val="none" w:sz="0" w:space="0" w:color="auto"/>
      </w:divBdr>
    </w:div>
    <w:div w:id="1561868391">
      <w:bodyDiv w:val="1"/>
      <w:marLeft w:val="0"/>
      <w:marRight w:val="0"/>
      <w:marTop w:val="0"/>
      <w:marBottom w:val="0"/>
      <w:divBdr>
        <w:top w:val="none" w:sz="0" w:space="0" w:color="auto"/>
        <w:left w:val="none" w:sz="0" w:space="0" w:color="auto"/>
        <w:bottom w:val="none" w:sz="0" w:space="0" w:color="auto"/>
        <w:right w:val="none" w:sz="0" w:space="0" w:color="auto"/>
      </w:divBdr>
    </w:div>
    <w:div w:id="1592009020">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37345999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sChild>
    </w:div>
    <w:div w:id="1986472024">
      <w:bodyDiv w:val="1"/>
      <w:marLeft w:val="0"/>
      <w:marRight w:val="0"/>
      <w:marTop w:val="0"/>
      <w:marBottom w:val="0"/>
      <w:divBdr>
        <w:top w:val="none" w:sz="0" w:space="0" w:color="auto"/>
        <w:left w:val="none" w:sz="0" w:space="0" w:color="auto"/>
        <w:bottom w:val="none" w:sz="0" w:space="0" w:color="auto"/>
        <w:right w:val="none" w:sz="0" w:space="0" w:color="auto"/>
      </w:divBdr>
    </w:div>
    <w:div w:id="2030061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hat.com/sysadmin/what-is-elk-stack"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svg"/><Relationship Id="rId7" Type="http://schemas.openxmlformats.org/officeDocument/2006/relationships/footnotes" Target="footnotes.xml"/><Relationship Id="rId12" Type="http://schemas.openxmlformats.org/officeDocument/2006/relationships/hyperlink" Target="https://apps.dtic.mil/sti/tr/pdf/ADA393326.pdf"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spn.com/sports-betting/story/_/id/35156137/source-fbi-investigating-cyberattack-online-sportsbook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eedconstruct.com/blog/the-data-behind-sports-betting-machine-learning-and-data-science"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sc.gov.uk/files/NCSC-Cyber-and-Gambling-report-2021.pdf" TargetMode="Externa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686A60D-980A-4D79-856B-BD63CF594D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j.mckeown</dc:creator>
  <cp:lastModifiedBy>Charan Chowdhary M</cp:lastModifiedBy>
  <cp:revision>28</cp:revision>
  <dcterms:created xsi:type="dcterms:W3CDTF">2023-12-17T17:40:00Z</dcterms:created>
  <dcterms:modified xsi:type="dcterms:W3CDTF">2023-12-18T21:13:00Z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